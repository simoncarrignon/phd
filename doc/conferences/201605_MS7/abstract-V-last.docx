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pPr>
      <w:r>
        <w:rPr>
          <w:rFonts w:cs="Courier New" w:ascii="Courier New" w:hAnsi="Courier New"/>
        </w:rPr>
        <w:t>\documentclass[a4paper]{article}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del w:id="0" w:author="Simon Carrignon" w:date="2015-12-22T11:38:00Z">
        <w:r>
          <w:rPr>
            <w:rFonts w:cs="Courier New" w:ascii="Courier New" w:hAnsi="Courier New"/>
          </w:rPr>
          <w:delText xml:space="preserve">%%\title{Abstract MS7:\\ Transdisciplinarity : an </w:delText>
        </w:r>
      </w:del>
      <w:del w:id="1" w:author="Simon Carrignon" w:date="2015-12-22T11:38:00Z">
        <w:commentRangeStart w:id="0"/>
        <w:r>
          <w:rPr>
            <w:rFonts w:cs="Courier New" w:ascii="Courier New" w:hAnsi="Courier New"/>
          </w:rPr>
          <w:delText xml:space="preserve">ideal </w:delText>
        </w:r>
      </w:del>
      <w:del w:id="2" w:author="Simon Carrignon" w:date="2015-12-22T11:38:00Z">
        <w:r>
          <w:rPr>
            <w:rFonts w:cs="Courier New" w:ascii="Courier New" w:hAnsi="Courier New"/>
          </w:rPr>
        </w:r>
      </w:del>
      <w:del w:id="3" w:author="Simon Carrignon" w:date="2015-12-22T11:38:00Z">
        <w:commentRangeEnd w:id="0"/>
        <w:r>
          <w:commentReference w:id="0"/>
        </w:r>
        <w:r>
          <w:rPr>
            <w:rFonts w:cs="Courier New" w:ascii="Courier New" w:hAnsi="Courier New"/>
          </w:rPr>
          <w:delText>framework to develop and use computer simulation as a heuristic tool to understand the past, the example of EPNEt.}</w:delText>
        </w:r>
      </w:del>
    </w:p>
    <w:p>
      <w:pPr>
        <w:pStyle w:val="PlainText"/>
        <w:rPr/>
      </w:pPr>
      <w:commentRangeStart w:id="1"/>
      <w:r>
        <w:rPr>
          <w:rFonts w:cs="Courier New" w:ascii="Courier New" w:hAnsi="Courier New"/>
        </w:rPr>
        <w:t>\title{Abstract MS7:\\ Computer modelling and simulation as heuristic tool to understand the past: the case of the EPNEt project.}</w:t>
      </w:r>
      <w:commentRangeEnd w:id="1"/>
      <w:r>
        <w:commentReference w:id="1"/>
      </w:r>
      <w:r>
        <w:rPr>
          <w:rFonts w:cs="Courier New" w:ascii="Courier New" w:hAnsi="Courier New"/>
        </w:rPr>
      </w:r>
    </w:p>
    <w:p>
      <w:pPr>
        <w:pStyle w:val="PlainText"/>
        <w:rPr/>
      </w:pPr>
      <w:r>
        <w:rPr>
          <w:rFonts w:cs="Courier New" w:ascii="Courier New" w:hAnsi="Courier New"/>
        </w:rPr>
        <w:t xml:space="preserve">\author{Simon Carrignon, Alessandro Mosca, </w:t>
      </w:r>
      <w:del w:id="4" w:author="Simon Carrignon" w:date="2015-12-22T11:38:00Z">
        <w:r>
          <w:rPr>
            <w:rFonts w:cs="Courier New" w:ascii="Courier New" w:hAnsi="Courier New"/>
          </w:rPr>
          <w:delText xml:space="preserve">and </w:delText>
        </w:r>
      </w:del>
      <w:r>
        <w:rPr>
          <w:rFonts w:cs="Courier New" w:ascii="Courier New" w:hAnsi="Courier New"/>
        </w:rPr>
        <w:t>Bernardo Rondelli</w:t>
      </w:r>
      <w:ins w:id="5" w:author="Simon Carrignon" w:date="2015-12-22T11:38:00Z">
        <w:r>
          <w:rPr>
            <w:rFonts w:cs="Courier New" w:ascii="Courier New" w:hAnsi="Courier New"/>
          </w:rPr>
          <w:t xml:space="preserve"> </w:t>
        </w:r>
      </w:ins>
      <w:ins w:id="6" w:author="Simon Carrignon" w:date="2015-12-22T11:38:00Z">
        <w:r>
          <w:rPr>
            <w:rFonts w:cs="Courier New" w:ascii="Courier New" w:hAnsi="Courier New"/>
          </w:rPr>
          <w:t>and José Remesal</w:t>
        </w:r>
      </w:ins>
      <w:ins w:id="7" w:author="Simon Carrignon" w:date="2015-12-22T11:39:00Z">
        <w:r>
          <w:rPr>
            <w:rFonts w:cs="Courier New" w:ascii="Courier New" w:hAnsi="Courier New"/>
          </w:rPr>
          <w:commentReference w:id="2"/>
        </w:r>
      </w:ins>
      <w:r>
        <w:rPr>
          <w:rFonts w:cs="Courier New" w:ascii="Courier New" w:hAnsi="Courier New"/>
        </w:rPr>
        <w:t>}</w:t>
      </w:r>
    </w:p>
    <w:p>
      <w:pPr>
        <w:pStyle w:val="PlainText"/>
        <w:rPr/>
      </w:pPr>
      <w:r>
        <w:rPr>
          <w:rFonts w:cs="Courier New" w:ascii="Courier New" w:hAnsi="Courier New"/>
        </w:rPr>
        <w:t>\date{October 2015}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pPr>
      <w:r>
        <w:rPr>
          <w:rFonts w:cs="Courier New" w:ascii="Courier New" w:hAnsi="Courier New"/>
        </w:rPr>
        <w:t>\begin{document}</w:t>
      </w:r>
    </w:p>
    <w:p>
      <w:pPr>
        <w:pStyle w:val="PlainText"/>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ins w:id="9" w:author="Simon Carrignon" w:date="2015-12-22T14:11:00Z"/>
        </w:rPr>
      </w:pPr>
      <w:ins w:id="8" w:author="Simon Carrignon" w:date="2015-12-22T14:11:00Z">
        <w:r>
          <w:rPr/>
        </w:r>
      </w:ins>
    </w:p>
    <w:p>
      <w:pPr>
        <w:pStyle w:val="PlainText"/>
        <w:rPr/>
      </w:pPr>
      <w:ins w:id="10" w:author="Simon Carrignon" w:date="2015-12-22T14:48:00Z">
        <w:r>
          <w:rPr>
            <w:rFonts w:cs="Courier New" w:ascii="Courier New" w:hAnsi="Courier New"/>
          </w:rPr>
          <w:t>I</w:t>
        </w:r>
      </w:ins>
      <w:ins w:id="11" w:author="Simon Carrignon" w:date="2015-12-22T14:14:00Z">
        <w:r>
          <w:rPr>
            <w:rFonts w:cs="Courier New" w:ascii="Courier New" w:hAnsi="Courier New"/>
          </w:rPr>
          <w:t xml:space="preserve">ncompleteness and uncertainty of the historical and archaeological record </w:t>
        </w:r>
      </w:ins>
      <w:ins w:id="12" w:author="Simon Carrignon" w:date="2015-12-22T14:14:00Z">
        <w:r>
          <w:rPr>
            <w:rFonts w:cs="Courier New" w:ascii="Courier New" w:hAnsi="Courier New"/>
          </w:rPr>
          <w:t xml:space="preserve">lead to </w:t>
        </w:r>
      </w:ins>
      <w:ins w:id="13" w:author="Simon Carrignon" w:date="2015-12-22T14:14:00Z">
        <w:r>
          <w:rPr>
            <w:rFonts w:cs="Courier New" w:ascii="Courier New" w:hAnsi="Courier New"/>
          </w:rPr>
          <w:t xml:space="preserve">historical interpretation inferred </w:t>
        </w:r>
      </w:ins>
      <w:ins w:id="14" w:author="Simon Carrignon" w:date="2015-12-22T14:14:00Z">
        <w:r>
          <w:rPr>
            <w:rFonts w:cs="Courier New" w:ascii="Courier New" w:hAnsi="Courier New"/>
          </w:rPr>
          <w:t xml:space="preserve">only </w:t>
        </w:r>
      </w:ins>
      <w:ins w:id="15" w:author="Simon Carrignon" w:date="2015-12-22T14:14:00Z">
        <w:r>
          <w:rPr>
            <w:rFonts w:cs="Courier New" w:ascii="Courier New" w:hAnsi="Courier New"/>
          </w:rPr>
          <w:t xml:space="preserve">from indirect data sometime very far from the social or cognitive process </w:t>
        </w:r>
      </w:ins>
      <w:ins w:id="16" w:author="Simon Carrignon" w:date="2015-12-22T14:14:00Z">
        <w:commentRangeStart w:id="3"/>
        <w:r>
          <w:rPr>
            <w:rFonts w:cs="Courier New" w:ascii="Courier New" w:hAnsi="Courier New"/>
          </w:rPr>
          <w:t xml:space="preserve">that originated it </w:t>
        </w:r>
      </w:ins>
      <w:ins w:id="17" w:author="Simon Carrignon" w:date="2015-12-22T14:14:00Z">
        <w:r>
          <w:rPr>
            <w:rFonts w:cs="Courier New" w:ascii="Courier New" w:hAnsi="Courier New"/>
          </w:rPr>
          <w:t>(Madella et al., 2014)</w:t>
        </w:r>
      </w:ins>
      <w:ins w:id="18" w:author="Simon Carrignon" w:date="2015-12-22T14:14:00Z">
        <w:r>
          <w:rPr>
            <w:rFonts w:cs="Courier New" w:ascii="Courier New" w:hAnsi="Courier New"/>
          </w:rPr>
        </w:r>
      </w:ins>
      <w:ins w:id="19" w:author="Simon Carrignon" w:date="2015-12-22T14:14:00Z">
        <w:commentRangeEnd w:id="3"/>
        <w:r>
          <w:commentReference w:id="3"/>
        </w:r>
        <w:r>
          <w:rPr>
            <w:rFonts w:cs="Courier New" w:ascii="Courier New" w:hAnsi="Courier New"/>
          </w:rPr>
          <w:t>.</w:t>
        </w:r>
      </w:ins>
    </w:p>
    <w:p>
      <w:pPr>
        <w:pStyle w:val="PlainText"/>
        <w:rPr>
          <w:rFonts w:ascii="Courier New" w:hAnsi="Courier New" w:cs="Courier New"/>
        </w:rPr>
      </w:pPr>
      <w:ins w:id="20" w:author="Simon Carrignon" w:date="2015-12-22T14:14:00Z">
        <w:r>
          <w:rPr>
            <w:rFonts w:cs="Courier New" w:ascii="Courier New" w:hAnsi="Courier New"/>
          </w:rPr>
        </w:r>
      </w:ins>
    </w:p>
    <w:p>
      <w:pPr>
        <w:pStyle w:val="PlainText"/>
        <w:rPr/>
      </w:pPr>
      <w:ins w:id="21" w:author="Simon Carrignon" w:date="2015-12-22T14:14:00Z">
        <w:r>
          <w:rPr>
            <w:rFonts w:cs="Courier New" w:ascii="Courier New" w:hAnsi="Courier New"/>
          </w:rPr>
          <w:t>In this paper, we argue that \emph{formal modelling} and computer simulation are valuable tools to overcome such limitations.</w:t>
        </w:r>
      </w:ins>
      <w:ins w:id="22" w:author="Simon Carrignon" w:date="2015-12-22T14:14:00Z">
        <w:r>
          <w:rPr>
            <w:rFonts w:cs="Courier New" w:ascii="Courier New" w:hAnsi="Courier New"/>
          </w:rPr>
          <w:t xml:space="preserve"> </w:t>
        </w:r>
      </w:ins>
      <w:ins w:id="23" w:author="Simon Carrignon" w:date="2015-12-22T14:14:00Z">
        <w:r>
          <w:rPr>
            <w:rFonts w:cs="Courier New" w:ascii="Courier New" w:hAnsi="Courier New"/>
          </w:rPr>
          <w:t>W</w:t>
        </w:r>
      </w:ins>
      <w:ins w:id="24" w:author="Simon Carrignon" w:date="2015-12-22T14:14:00Z">
        <w:r>
          <w:rPr>
            <w:rFonts w:cs="Courier New" w:ascii="Courier New" w:hAnsi="Courier New"/>
          </w:rPr>
          <w:t xml:space="preserve">e </w:t>
        </w:r>
      </w:ins>
      <w:ins w:id="25" w:author="Simon Carrignon" w:date="2015-12-22T14:14:00Z">
        <w:r>
          <w:rPr>
            <w:rFonts w:cs="Courier New" w:ascii="Courier New" w:hAnsi="Courier New"/>
          </w:rPr>
          <w:t xml:space="preserve">first </w:t>
        </w:r>
      </w:ins>
      <w:ins w:id="26" w:author="Simon Carrignon" w:date="2015-12-22T14:14:00Z">
        <w:r>
          <w:rPr>
            <w:rFonts w:cs="Courier New" w:ascii="Courier New" w:hAnsi="Courier New"/>
          </w:rPr>
          <w:t xml:space="preserve">show how </w:t>
        </w:r>
      </w:ins>
      <w:ins w:id="27" w:author="Simon Carrignon" w:date="2015-12-22T14:14:00Z">
        <w:r>
          <w:rPr>
            <w:rFonts w:cs="Courier New" w:ascii="Courier New" w:hAnsi="Courier New"/>
          </w:rPr>
          <w:t xml:space="preserve">evolutionary </w:t>
        </w:r>
      </w:ins>
      <w:ins w:id="28" w:author="Simon Carrignon" w:date="2015-12-22T14:14:00Z">
        <w:r>
          <w:rPr>
            <w:rFonts w:cs="Courier New" w:ascii="Courier New" w:hAnsi="Courier New"/>
          </w:rPr>
          <w:t xml:space="preserve">biologists </w:t>
        </w:r>
      </w:ins>
      <w:ins w:id="29" w:author="Simon Carrignon" w:date="2015-12-22T14:14:00Z">
        <w:r>
          <w:rPr>
            <w:rFonts w:cs="Courier New" w:ascii="Courier New" w:hAnsi="Courier New"/>
          </w:rPr>
          <w:t xml:space="preserve">have successfully </w:t>
        </w:r>
      </w:ins>
      <w:ins w:id="30" w:author="Simon Carrignon" w:date="2015-12-22T14:14:00Z">
        <w:r>
          <w:rPr>
            <w:rFonts w:cs="Courier New" w:ascii="Courier New" w:hAnsi="Courier New"/>
          </w:rPr>
          <w:t>embrace</w:t>
        </w:r>
      </w:ins>
      <w:ins w:id="31" w:author="Simon Carrignon" w:date="2015-12-22T14:14:00Z">
        <w:r>
          <w:rPr>
            <w:rFonts w:cs="Courier New" w:ascii="Courier New" w:hAnsi="Courier New"/>
          </w:rPr>
          <w:t>d</w:t>
        </w:r>
      </w:ins>
      <w:ins w:id="32" w:author="Simon Carrignon" w:date="2015-12-22T14:14:00Z">
        <w:r>
          <w:rPr>
            <w:rFonts w:cs="Courier New" w:ascii="Courier New" w:hAnsi="Courier New"/>
          </w:rPr>
          <w:t xml:space="preserve"> this approach and why their </w:t>
        </w:r>
      </w:ins>
      <w:ins w:id="33" w:author="Simon Carrignon" w:date="2015-12-22T14:14:00Z">
        <w:r>
          <w:rPr>
            <w:rFonts w:cs="Courier New" w:ascii="Courier New" w:hAnsi="Courier New"/>
          </w:rPr>
          <w:t>work</w:t>
        </w:r>
      </w:ins>
      <w:ins w:id="34" w:author="Simon Carrignon" w:date="2015-12-22T14:14:00Z">
        <w:r>
          <w:rPr>
            <w:rFonts w:cs="Courier New" w:ascii="Courier New" w:hAnsi="Courier New"/>
          </w:rPr>
          <w:t xml:space="preserve"> is close </w:t>
        </w:r>
      </w:ins>
      <w:ins w:id="35" w:author="Simon Carrignon" w:date="2015-12-22T14:14:00Z">
        <w:r>
          <w:rPr>
            <w:rFonts w:cs="Courier New" w:ascii="Courier New" w:hAnsi="Courier New"/>
          </w:rPr>
          <w:t xml:space="preserve">to </w:t>
        </w:r>
      </w:ins>
      <w:ins w:id="36" w:author="Simon Carrignon" w:date="2015-12-22T14:14:00Z">
        <w:r>
          <w:rPr>
            <w:rFonts w:cs="Courier New" w:ascii="Courier New" w:hAnsi="Courier New"/>
            <w:sz w:val="21"/>
            <w:szCs w:val="21"/>
          </w:rPr>
          <w:t>what</w:t>
        </w:r>
      </w:ins>
      <w:ins w:id="37" w:author="Simon Carrignon" w:date="2015-12-22T14:14:00Z">
        <w:r>
          <w:rPr>
            <w:rFonts w:cs="Courier New" w:ascii="Courier New" w:hAnsi="Courier New"/>
          </w:rPr>
          <w:t xml:space="preserve"> archaeologist</w:t>
        </w:r>
      </w:ins>
      <w:ins w:id="38" w:author="Simon Carrignon" w:date="2015-12-22T14:14:00Z">
        <w:r>
          <w:rPr>
            <w:rFonts w:cs="Courier New" w:ascii="Courier New" w:hAnsi="Courier New"/>
          </w:rPr>
          <w:t>s</w:t>
        </w:r>
      </w:ins>
      <w:ins w:id="39" w:author="Simon Carrignon" w:date="2015-12-22T14:14:00Z">
        <w:r>
          <w:rPr>
            <w:rFonts w:cs="Courier New" w:ascii="Courier New" w:hAnsi="Courier New"/>
          </w:rPr>
          <w:t xml:space="preserve"> and historian</w:t>
        </w:r>
      </w:ins>
      <w:ins w:id="40" w:author="Simon Carrignon" w:date="2015-12-22T14:14:00Z">
        <w:r>
          <w:rPr>
            <w:rFonts w:cs="Courier New" w:ascii="Courier New" w:hAnsi="Courier New"/>
          </w:rPr>
          <w:t>s</w:t>
        </w:r>
      </w:ins>
      <w:ins w:id="41" w:author="Simon Carrignon" w:date="2015-12-22T14:14:00Z">
        <w:r>
          <w:rPr>
            <w:rFonts w:cs="Courier New" w:ascii="Courier New" w:hAnsi="Courier New"/>
          </w:rPr>
          <w:t xml:space="preserve"> do.</w:t>
        </w:r>
      </w:ins>
      <w:ins w:id="42" w:author="Simon Carrignon" w:date="2015-12-22T14:14:00Z">
        <w:r>
          <w:rPr>
            <w:rFonts w:cs="Courier New" w:ascii="Courier New" w:hAnsi="Courier New"/>
          </w:rPr>
          <w:t xml:space="preserve"> </w:t>
        </w:r>
      </w:ins>
      <w:ins w:id="43" w:author="Simon Carrignon" w:date="2015-12-22T14:14:00Z">
        <w:r>
          <w:rPr>
            <w:rFonts w:cs="Courier New" w:ascii="Courier New" w:hAnsi="Courier New"/>
          </w:rPr>
          <w:t>W</w:t>
        </w:r>
      </w:ins>
      <w:ins w:id="44" w:author="Simon Carrignon" w:date="2015-12-22T14:14:00Z">
        <w:r>
          <w:rPr>
            <w:rFonts w:cs="Courier New" w:ascii="Courier New" w:hAnsi="Courier New"/>
          </w:rPr>
          <w:t xml:space="preserve">e </w:t>
        </w:r>
      </w:ins>
      <w:ins w:id="45" w:author="Simon Carrignon" w:date="2015-12-22T14:14:00Z">
        <w:r>
          <w:rPr>
            <w:rFonts w:cs="Courier New" w:ascii="Courier New" w:hAnsi="Courier New"/>
          </w:rPr>
          <w:t xml:space="preserve">then </w:t>
        </w:r>
      </w:ins>
      <w:ins w:id="46" w:author="Simon Carrignon" w:date="2015-12-22T14:14:00Z">
        <w:r>
          <w:rPr>
            <w:rFonts w:cs="Courier New" w:ascii="Courier New" w:hAnsi="Courier New"/>
          </w:rPr>
          <w:t xml:space="preserve">defend how </w:t>
        </w:r>
      </w:ins>
      <w:ins w:id="47" w:author="Simon Carrignon" w:date="2015-12-22T14:14:00Z">
        <w:r>
          <w:rPr>
            <w:rFonts w:cs="Courier New" w:ascii="Courier New" w:hAnsi="Courier New"/>
          </w:rPr>
          <w:t>those M</w:t>
        </w:r>
      </w:ins>
      <w:ins w:id="48" w:author="Simon Carrignon" w:date="2015-12-22T14:14:00Z">
        <w:r>
          <w:rPr>
            <w:rFonts w:cs="Courier New" w:ascii="Courier New" w:hAnsi="Courier New"/>
          </w:rPr>
          <w:t>\</w:t>
        </w:r>
      </w:ins>
      <w:ins w:id="49" w:author="Simon Carrignon" w:date="2015-12-22T14:14:00Z">
        <w:r>
          <w:rPr>
            <w:rFonts w:cs="Courier New" w:ascii="Courier New" w:hAnsi="Courier New"/>
          </w:rPr>
          <w:t xml:space="preserve">&amp;S </w:t>
        </w:r>
      </w:ins>
      <w:ins w:id="50" w:author="Simon Carrignon" w:date="2015-12-22T14:14:00Z">
        <w:r>
          <w:rPr>
            <w:rFonts w:cs="Courier New" w:ascii="Courier New" w:hAnsi="Courier New"/>
          </w:rPr>
          <w:t>a</w:t>
        </w:r>
      </w:ins>
      <w:ins w:id="51" w:author="Simon Carrignon" w:date="2015-12-22T14:14:00Z">
        <w:r>
          <w:rPr>
            <w:rFonts w:cs="Courier New" w:ascii="Courier New" w:hAnsi="Courier New"/>
          </w:rPr>
          <w:t>re a</w:t>
        </w:r>
      </w:ins>
      <w:ins w:id="52" w:author="Simon Carrignon" w:date="2015-12-22T14:14:00Z">
        <w:r>
          <w:rPr>
            <w:rFonts w:cs="Courier New" w:ascii="Courier New" w:hAnsi="Courier New"/>
          </w:rPr>
          <w:t xml:space="preserve"> good heuristic tool</w:t>
        </w:r>
      </w:ins>
      <w:ins w:id="53" w:author="Simon Carrignon" w:date="2015-12-22T14:14:00Z">
        <w:r>
          <w:rPr>
            <w:rFonts w:cs="Courier New" w:ascii="Courier New" w:hAnsi="Courier New"/>
          </w:rPr>
          <w:t>s</w:t>
        </w:r>
      </w:ins>
      <w:ins w:id="54" w:author="Simon Carrignon" w:date="2015-12-22T14:14:00Z">
        <w:r>
          <w:rPr>
            <w:rFonts w:cs="Courier New" w:ascii="Courier New" w:hAnsi="Courier New"/>
          </w:rPr>
          <w:t xml:space="preserve"> in science in general and we </w:t>
        </w:r>
      </w:ins>
      <w:ins w:id="55" w:author="Simon Carrignon" w:date="2015-12-22T14:14:00Z">
        <w:r>
          <w:rPr>
            <w:rFonts w:cs="Courier New" w:ascii="Courier New" w:hAnsi="Courier New"/>
          </w:rPr>
          <w:t xml:space="preserve">finished by </w:t>
        </w:r>
      </w:ins>
      <w:ins w:id="56" w:author="Simon Carrignon" w:date="2015-12-22T14:14:00Z">
        <w:r>
          <w:rPr>
            <w:rFonts w:cs="Courier New" w:ascii="Courier New" w:hAnsi="Courier New"/>
          </w:rPr>
          <w:t>introduc</w:t>
        </w:r>
      </w:ins>
      <w:ins w:id="57" w:author="Simon Carrignon" w:date="2015-12-22T14:14:00Z">
        <w:r>
          <w:rPr>
            <w:rFonts w:cs="Courier New" w:ascii="Courier New" w:hAnsi="Courier New"/>
          </w:rPr>
          <w:t>ing</w:t>
        </w:r>
      </w:ins>
      <w:ins w:id="58" w:author="Simon Carrignon" w:date="2015-12-22T14:14:00Z">
        <w:r>
          <w:rPr>
            <w:rFonts w:cs="Courier New" w:ascii="Courier New" w:hAnsi="Courier New"/>
          </w:rPr>
          <w:t xml:space="preserve"> an interdisciplinary research setting, where the previous points can be exploited in a meaningful way to investigate </w:t>
        </w:r>
      </w:ins>
      <w:ins w:id="59" w:author="Simon Carrignon" w:date="2015-12-22T14:14:00Z">
        <w:r>
          <w:rPr>
            <w:rFonts w:cs="Courier New" w:ascii="Courier New" w:hAnsi="Courier New"/>
          </w:rPr>
          <w:t>historical questions</w:t>
        </w:r>
      </w:ins>
      <w:ins w:id="60" w:author="Simon Carrignon" w:date="2015-12-22T14:14:00Z">
        <w:r>
          <w:rPr>
            <w:rFonts w:cs="Courier New" w:ascii="Courier New" w:hAnsi="Courier New"/>
          </w:rPr>
          <w:t>.</w:t>
        </w:r>
      </w:ins>
    </w:p>
    <w:p>
      <w:pPr>
        <w:pStyle w:val="PlainText"/>
        <w:rPr>
          <w:rFonts w:ascii="Courier New" w:hAnsi="Courier New" w:cs="Courier New"/>
          <w:del w:id="62" w:author="Simon Carrignon" w:date="2015-12-22T16:09:00Z"/>
        </w:rPr>
      </w:pPr>
      <w:del w:id="61" w:author="Simon Carrignon" w:date="2015-12-22T16:09:00Z">
        <w:r>
          <w:rPr/>
        </w:r>
      </w:del>
    </w:p>
    <w:p>
      <w:pPr>
        <w:pStyle w:val="PlainText"/>
        <w:rPr>
          <w:rFonts w:ascii="Courier New" w:hAnsi="Courier New" w:cs="Courier New"/>
        </w:rPr>
      </w:pPr>
      <w:del w:id="63" w:author="Simon Carrignon" w:date="2015-12-22T14:22:00Z">
        <w:r>
          <w:rPr>
            <w:rFonts w:cs="Courier New" w:ascii="Courier New" w:hAnsi="Courier New"/>
          </w:rPr>
          <w:delText xml:space="preserve">To understand </w:delText>
        </w:r>
      </w:del>
      <w:del w:id="64" w:author="Bernardo Rondelli" w:date="2015-12-22T08:48:00Z">
        <w:r>
          <w:rPr>
            <w:rFonts w:cs="Courier New" w:ascii="Courier New" w:hAnsi="Courier New"/>
          </w:rPr>
          <w:delText xml:space="preserve">the </w:delText>
        </w:r>
      </w:del>
      <w:del w:id="65" w:author="Bernardo Rondelli" w:date="2015-12-22T08:49:00Z">
        <w:r>
          <w:rPr>
            <w:rFonts w:cs="Courier New" w:ascii="Courier New" w:hAnsi="Courier New"/>
          </w:rPr>
          <w:delText>social</w:delText>
        </w:r>
      </w:del>
      <w:del w:id="66" w:author="Simon Carrignon" w:date="2015-12-22T14:22:00Z">
        <w:r>
          <w:rPr>
            <w:rFonts w:cs="Courier New" w:ascii="Courier New" w:hAnsi="Courier New"/>
          </w:rPr>
          <w:delText>political and economical</w:delText>
        </w:r>
      </w:del>
      <w:del w:id="67" w:author="Simon Carrignon" w:date="2015-12-22T14:22:00Z">
        <w:r>
          <w:rPr>
            <w:rFonts w:cs="Courier New" w:ascii="Courier New" w:hAnsi="Courier New"/>
          </w:rPr>
          <w:delText xml:space="preserve"> mechanisms behind the archaeological and historical </w:delText>
        </w:r>
      </w:del>
      <w:del w:id="68" w:author="Bernardo Rondelli" w:date="2015-12-22T08:49:00Z">
        <w:r>
          <w:rPr>
            <w:rFonts w:cs="Courier New" w:ascii="Courier New" w:hAnsi="Courier New"/>
          </w:rPr>
          <w:delText xml:space="preserve">artifacts </w:delText>
        </w:r>
      </w:del>
      <w:del w:id="69" w:author="Simon Carrignon" w:date="2015-12-22T14:22:00Z">
        <w:r>
          <w:rPr>
            <w:rFonts w:cs="Courier New" w:ascii="Courier New" w:hAnsi="Courier New"/>
          </w:rPr>
          <w:delText xml:space="preserve">evidences </w:delText>
        </w:r>
      </w:del>
      <w:del w:id="70" w:author="Simon Carrignon" w:date="2015-12-22T14:22:00Z">
        <w:r>
          <w:rPr>
            <w:rFonts w:cs="Courier New" w:ascii="Courier New" w:hAnsi="Courier New"/>
          </w:rPr>
          <w:delText xml:space="preserve">we </w:delText>
        </w:r>
      </w:del>
      <w:del w:id="71" w:author="Bernardo Rondelli" w:date="2015-12-22T08:49:00Z">
        <w:r>
          <w:rPr>
            <w:rFonts w:cs="Courier New" w:ascii="Courier New" w:hAnsi="Courier New"/>
          </w:rPr>
          <w:delText xml:space="preserve">findin </w:delText>
        </w:r>
      </w:del>
      <w:del w:id="72" w:author="Simon Carrignon" w:date="2015-12-22T14:22:00Z">
        <w:r>
          <w:rPr>
            <w:rFonts w:cs="Courier New" w:ascii="Courier New" w:hAnsi="Courier New"/>
          </w:rPr>
          <w:delText>use</w:delText>
        </w:r>
      </w:del>
      <w:del w:id="73" w:author="Simon Carrignon" w:date="2015-12-22T14:22:00Z">
        <w:r>
          <w:rPr>
            <w:rFonts w:cs="Courier New" w:ascii="Courier New" w:hAnsi="Courier New"/>
          </w:rPr>
          <w:delText xml:space="preserve"> historical sources </w:delText>
        </w:r>
      </w:del>
      <w:del w:id="74" w:author="Bernardo Rondelli" w:date="2015-12-22T08:49:00Z">
        <w:r>
          <w:rPr>
            <w:rFonts w:cs="Courier New" w:ascii="Courier New" w:hAnsi="Courier New"/>
          </w:rPr>
          <w:delText xml:space="preserve">our libraries </w:delText>
        </w:r>
      </w:del>
      <w:del w:id="75" w:author="Simon Carrignon" w:date="2015-12-22T14:22:00Z">
        <w:r>
          <w:rPr>
            <w:rFonts w:cs="Courier New" w:ascii="Courier New" w:hAnsi="Courier New"/>
          </w:rPr>
          <w:delText xml:space="preserve">and </w:delText>
        </w:r>
      </w:del>
      <w:del w:id="76" w:author="Bernardo Rondelli" w:date="2015-12-22T08:49:00Z">
        <w:r>
          <w:rPr>
            <w:rFonts w:cs="Courier New" w:ascii="Courier New" w:hAnsi="Courier New"/>
          </w:rPr>
          <w:delText xml:space="preserve">in the </w:delText>
        </w:r>
      </w:del>
      <w:del w:id="77" w:author="Simon Carrignon" w:date="2015-12-22T14:22:00Z">
        <w:r>
          <w:rPr>
            <w:rFonts w:cs="Courier New" w:ascii="Courier New" w:hAnsi="Courier New"/>
          </w:rPr>
          <w:delText xml:space="preserve">archaeological sites </w:delText>
        </w:r>
      </w:del>
      <w:del w:id="78" w:author="Simon Carrignon" w:date="2015-12-22T14:22:00Z">
        <w:r>
          <w:rPr>
            <w:rFonts w:cs="Courier New" w:ascii="Courier New" w:hAnsi="Courier New"/>
          </w:rPr>
          <w:delText>excavations</w:delText>
        </w:r>
      </w:del>
      <w:del w:id="79" w:author="Bernardo Rondelli" w:date="2015-12-22T08:50:00Z">
        <w:r>
          <w:rPr>
            <w:rFonts w:cs="Courier New" w:ascii="Courier New" w:hAnsi="Courier New"/>
          </w:rPr>
          <w:delText>we excavate is somehow tricky</w:delText>
        </w:r>
      </w:del>
      <w:del w:id="80" w:author="Simon Carrignon" w:date="2015-12-22T14:22:00Z">
        <w:r>
          <w:rPr>
            <w:rFonts w:cs="Courier New" w:ascii="Courier New" w:hAnsi="Courier New"/>
          </w:rPr>
          <w:delText xml:space="preserve">. </w:delText>
        </w:r>
      </w:del>
      <w:del w:id="81" w:author="Simon Carrignon" w:date="2015-12-22T14:22:00Z">
        <w:r>
          <w:rPr>
            <w:rFonts w:cs="Courier New" w:ascii="Courier New" w:hAnsi="Courier New"/>
          </w:rPr>
          <w:delText xml:space="preserve">The </w:delText>
        </w:r>
      </w:del>
      <w:del w:id="82" w:author="Simon Carrignon" w:date="2015-12-22T14:22:00Z">
        <w:r>
          <w:rPr>
            <w:rFonts w:cs="Courier New" w:ascii="Courier New" w:hAnsi="Courier New"/>
          </w:rPr>
          <w:delText>incompleteness</w:delText>
        </w:r>
      </w:del>
      <w:del w:id="83" w:author="Simon Carrignon" w:date="2015-12-22T14:22:00Z">
        <w:r>
          <w:rPr>
            <w:rFonts w:cs="Courier New" w:ascii="Courier New" w:hAnsi="Courier New"/>
          </w:rPr>
          <w:delText xml:space="preserve"> and </w:delText>
        </w:r>
      </w:del>
      <w:del w:id="84" w:author="Simon Carrignon" w:date="2015-12-22T14:22:00Z">
        <w:r>
          <w:rPr>
            <w:rFonts w:cs="Courier New" w:ascii="Courier New" w:hAnsi="Courier New"/>
          </w:rPr>
          <w:delText>uncertainty</w:delText>
        </w:r>
      </w:del>
      <w:del w:id="85" w:author="Simon Carrignon" w:date="2015-12-22T14:22:00Z">
        <w:r>
          <w:rPr>
            <w:rFonts w:cs="Courier New" w:ascii="Courier New" w:hAnsi="Courier New"/>
          </w:rPr>
          <w:delText xml:space="preserve"> </w:delText>
        </w:r>
      </w:del>
      <w:del w:id="86" w:author="Simon Carrignon" w:date="2015-12-22T14:22:00Z">
        <w:r>
          <w:rPr>
            <w:rFonts w:cs="Courier New" w:ascii="Courier New" w:hAnsi="Courier New"/>
          </w:rPr>
          <w:delText xml:space="preserve">of the historical and archaeological record </w:delText>
        </w:r>
      </w:del>
      <w:del w:id="87" w:author="Bernardo Rondelli" w:date="2015-12-22T08:51:00Z">
        <w:r>
          <w:rPr>
            <w:rFonts w:cs="Courier New" w:ascii="Courier New" w:hAnsi="Courier New"/>
          </w:rPr>
          <w:delText>It relies mostly on</w:delText>
        </w:r>
      </w:del>
      <w:del w:id="88" w:author="Simon Carrignon" w:date="2015-12-22T14:22:00Z">
        <w:r>
          <w:rPr>
            <w:rFonts w:cs="Courier New" w:ascii="Courier New" w:hAnsi="Courier New"/>
          </w:rPr>
          <w:delText>generates</w:delText>
        </w:r>
      </w:del>
      <w:del w:id="89" w:author="Simon Carrignon" w:date="2015-12-22T14:22:00Z">
        <w:r>
          <w:rPr>
            <w:rFonts w:cs="Courier New" w:ascii="Courier New" w:hAnsi="Courier New"/>
          </w:rPr>
          <w:delText xml:space="preserve"> biased and sparse hints, and most of the </w:delText>
        </w:r>
      </w:del>
      <w:del w:id="90" w:author="Bernardo Rondelli" w:date="2015-12-22T08:52:00Z">
        <w:r>
          <w:rPr>
            <w:rFonts w:cs="Courier New" w:ascii="Courier New" w:hAnsi="Courier New"/>
          </w:rPr>
          <w:delText xml:space="preserve">knowledge </w:delText>
        </w:r>
      </w:del>
      <w:del w:id="91" w:author="Simon Carrignon" w:date="2015-12-22T14:22:00Z">
        <w:r>
          <w:rPr>
            <w:rFonts w:cs="Courier New" w:ascii="Courier New" w:hAnsi="Courier New"/>
          </w:rPr>
          <w:delText xml:space="preserve">historical interpretation </w:delText>
        </w:r>
      </w:del>
      <w:del w:id="92" w:author="Bernardo Rondelli" w:date="2015-12-22T08:52:00Z">
        <w:r>
          <w:rPr>
            <w:rFonts w:cs="Courier New" w:ascii="Courier New" w:hAnsi="Courier New"/>
          </w:rPr>
          <w:delText xml:space="preserve">of such mechanisms </w:delText>
        </w:r>
      </w:del>
      <w:del w:id="93" w:author="Simon Carrignon" w:date="2015-12-22T14:22:00Z">
        <w:r>
          <w:rPr>
            <w:rFonts w:cs="Courier New" w:ascii="Courier New" w:hAnsi="Courier New"/>
          </w:rPr>
          <w:delText xml:space="preserve">has to be inferred from indirect data sometime very far from the original social or cognitive process </w:delText>
        </w:r>
      </w:del>
      <w:del w:id="94" w:author="Simon Carrignon" w:date="2015-12-22T14:22:00Z">
        <w:commentRangeStart w:id="4"/>
        <w:r>
          <w:rPr>
            <w:rFonts w:cs="Courier New" w:ascii="Courier New" w:hAnsi="Courier New"/>
          </w:rPr>
          <w:delText>that originated it</w:delText>
        </w:r>
      </w:del>
      <w:del w:id="95" w:author="Simon Carrignon" w:date="2015-12-22T14:22:00Z">
        <w:r>
          <w:rPr>
            <w:rFonts w:cs="Courier New" w:ascii="Courier New" w:hAnsi="Courier New"/>
          </w:rPr>
        </w:r>
      </w:del>
      <w:del w:id="96" w:author="Simon Carrignon" w:date="2015-12-22T14:22:00Z">
        <w:commentRangeEnd w:id="4"/>
        <w:r>
          <w:commentReference w:id="4"/>
        </w:r>
        <w:r>
          <w:rPr>
            <w:rFonts w:cs="Courier New" w:ascii="Courier New" w:hAnsi="Courier New"/>
          </w:rPr>
          <w:delText>.</w:delText>
        </w:r>
      </w:del>
      <w:del w:id="97" w:author="Simon Carrignon" w:date="2015-12-22T12:49:00Z">
        <w:r>
          <w:rPr>
            <w:rFonts w:cs="Courier New" w:ascii="Courier New" w:hAnsi="Courier New"/>
          </w:rPr>
          <w:delText>Refo</w:delText>
        </w:r>
      </w:del>
      <w:del w:id="98" w:author="Simon Carrignon" w:date="2015-12-22T12:49:00Z">
        <w:r>
          <w:rPr>
            <w:rFonts w:cs="Courier New" w:ascii="Courier New" w:hAnsi="Courier New"/>
          </w:rPr>
          <w:commentReference w:id="5"/>
        </w:r>
      </w:del>
    </w:p>
    <w:p>
      <w:pPr>
        <w:pStyle w:val="PlainText"/>
        <w:rPr>
          <w:rFonts w:ascii="Courier New" w:hAnsi="Courier New" w:cs="Courier New"/>
        </w:rPr>
      </w:pPr>
      <w:del w:id="99" w:author="Simon Carrignon" w:date="2015-12-22T14:22:00Z">
        <w:r>
          <w:rPr>
            <w:rFonts w:cs="Courier New" w:ascii="Courier New" w:hAnsi="Courier New"/>
          </w:rPr>
        </w:r>
      </w:del>
    </w:p>
    <w:p>
      <w:pPr>
        <w:pStyle w:val="PlainText"/>
        <w:rPr/>
      </w:pPr>
      <w:del w:id="100" w:author="Simon Carrignon" w:date="2015-12-22T14:22:00Z">
        <w:r>
          <w:rPr>
            <w:rFonts w:cs="Courier New" w:ascii="Courier New" w:hAnsi="Courier New"/>
          </w:rPr>
          <w:delText xml:space="preserve">In this paper, we argue that \emph{formal modelling} and computer simulation are valuable tools to overcome such </w:delText>
        </w:r>
      </w:del>
      <w:del w:id="101" w:author="Bernardo Rondelli" w:date="2015-12-22T08:54:00Z">
        <w:r>
          <w:rPr>
            <w:rFonts w:cs="Courier New" w:ascii="Courier New" w:hAnsi="Courier New"/>
          </w:rPr>
          <w:delText>obstacles</w:delText>
        </w:r>
      </w:del>
      <w:del w:id="102" w:author="Simon Carrignon" w:date="2015-12-22T14:22:00Z">
        <w:r>
          <w:rPr>
            <w:rFonts w:cs="Courier New" w:ascii="Courier New" w:hAnsi="Courier New"/>
          </w:rPr>
          <w:delText>limitations</w:delText>
        </w:r>
      </w:del>
      <w:del w:id="103" w:author="Simon Carrignon" w:date="2015-12-22T14:22:00Z">
        <w:r>
          <w:rPr>
            <w:rFonts w:cs="Courier New" w:ascii="Courier New" w:hAnsi="Courier New"/>
          </w:rPr>
          <w:delText xml:space="preserve">. To sustain our argument, we show that most of the problems encountered </w:delText>
        </w:r>
      </w:del>
      <w:del w:id="104" w:author="Simon Carrignon" w:date="2015-12-22T14:22:00Z">
        <w:r>
          <w:rPr>
            <w:rFonts w:cs="Courier New" w:ascii="Courier New" w:hAnsi="Courier New"/>
          </w:rPr>
          <w:delText xml:space="preserve">in historical and archaeological research </w:delText>
        </w:r>
      </w:del>
      <w:del w:id="105" w:author="Simon Carrignon" w:date="2015-12-22T14:22:00Z">
        <w:r>
          <w:rPr>
            <w:rFonts w:cs="Courier New" w:ascii="Courier New" w:hAnsi="Courier New"/>
          </w:rPr>
          <w:delText>are close to the ones that evolutionary biologists encompass</w:delText>
        </w:r>
      </w:del>
      <w:del w:id="106" w:author="Bernardo Rondelli" w:date="2015-12-22T08:56:00Z">
        <w:r>
          <w:rPr>
            <w:rFonts w:cs="Courier New" w:ascii="Courier New" w:hAnsi="Courier New"/>
          </w:rPr>
          <w:delText xml:space="preserve"> when they try to reconstruct the history of living beings</w:delText>
        </w:r>
      </w:del>
      <w:del w:id="107" w:author="Simon Carrignon" w:date="2015-12-22T14:22:00Z">
        <w:r>
          <w:rPr>
            <w:rFonts w:cs="Courier New" w:ascii="Courier New" w:hAnsi="Courier New"/>
          </w:rPr>
          <w:delText xml:space="preserve">. We show how biologists faced that by embracing mathematical and computer modelling, and we argue that, at the </w:delText>
        </w:r>
      </w:del>
      <w:del w:id="108" w:author="Simon Carrignon" w:date="2015-12-22T12:51:00Z">
        <w:r>
          <w:rPr>
            <w:rFonts w:cs="Courier New" w:ascii="Courier New" w:hAnsi="Courier New"/>
          </w:rPr>
          <w:delText>informal</w:delText>
        </w:r>
      </w:del>
      <w:del w:id="109" w:author="Simon Carrignon" w:date="2015-12-22T14:22:00Z">
        <w:r>
          <w:rPr>
            <w:rFonts w:cs="Courier New" w:ascii="Courier New" w:hAnsi="Courier New"/>
          </w:rPr>
          <w:delText xml:space="preserve"> level,</w:delText>
        </w:r>
      </w:del>
      <w:del w:id="110" w:author="Simon Carrignon" w:date="2015-12-22T14:22:00Z">
        <w:r>
          <w:rPr>
            <w:rFonts w:cs="Courier New" w:ascii="Courier New" w:hAnsi="Courier New"/>
          </w:rPr>
          <w:commentReference w:id="6"/>
        </w:r>
      </w:del>
      <w:del w:id="111" w:author="Simon Carrignon" w:date="2015-12-22T14:22:00Z">
        <w:r>
          <w:rPr>
            <w:rFonts w:cs="Courier New" w:ascii="Courier New" w:hAnsi="Courier New"/>
          </w:rPr>
          <w:delText xml:space="preserve"> the inferences they do are </w:delText>
        </w:r>
      </w:del>
      <w:del w:id="112" w:author="Simon Carrignon" w:date="2015-12-22T12:52:00Z">
        <w:r>
          <w:rPr>
            <w:rFonts w:cs="Courier New" w:ascii="Courier New" w:hAnsi="Courier New"/>
          </w:rPr>
          <w:delText>not very different</w:delText>
        </w:r>
      </w:del>
      <w:del w:id="113" w:author="Simon Carrignon" w:date="2015-12-22T14:22:00Z">
        <w:r>
          <w:rPr>
            <w:rFonts w:cs="Courier New" w:ascii="Courier New" w:hAnsi="Courier New"/>
          </w:rPr>
          <w:delText xml:space="preserve"> to the \emph{narrative descriptions} usually made by historians.</w:delText>
        </w:r>
      </w:del>
    </w:p>
    <w:p>
      <w:pPr>
        <w:pStyle w:val="PlainText"/>
        <w:rPr>
          <w:rFonts w:ascii="Courier New" w:hAnsi="Courier New" w:cs="Courier New"/>
        </w:rPr>
      </w:pPr>
      <w:del w:id="114" w:author="Simon Carrignon" w:date="2015-12-22T14:22:00Z">
        <w:r>
          <w:rPr>
            <w:rFonts w:cs="Courier New" w:ascii="Courier New" w:hAnsi="Courier New"/>
          </w:rPr>
        </w:r>
      </w:del>
    </w:p>
    <w:p>
      <w:pPr>
        <w:pStyle w:val="PlainText"/>
        <w:rPr>
          <w:rFonts w:ascii="Courier New" w:hAnsi="Courier New" w:cs="Courier New"/>
        </w:rPr>
      </w:pPr>
      <w:del w:id="115" w:author="Simon Carrignon" w:date="2015-12-22T14:22:00Z">
        <w:r>
          <w:rPr>
            <w:rFonts w:cs="Courier New" w:ascii="Courier New" w:hAnsi="Courier New"/>
          </w:rPr>
          <w:delText xml:space="preserve">We </w:delText>
        </w:r>
      </w:del>
      <w:del w:id="116" w:author="Bernardo Rondelli" w:date="2015-12-22T08:58:00Z">
        <w:r>
          <w:rPr>
            <w:rFonts w:cs="Courier New" w:ascii="Courier New" w:hAnsi="Courier New"/>
          </w:rPr>
          <w:delText>Moreover, we  generalise this view by defending</w:delText>
        </w:r>
      </w:del>
      <w:del w:id="117" w:author="Simon Carrignon" w:date="2015-12-22T14:22:00Z">
        <w:r>
          <w:rPr>
            <w:rFonts w:cs="Courier New" w:ascii="Courier New" w:hAnsi="Courier New"/>
          </w:rPr>
          <w:delText>defend</w:delText>
        </w:r>
      </w:del>
      <w:del w:id="118" w:author="Simon Carrignon" w:date="2015-12-22T14:22:00Z">
        <w:r>
          <w:rPr>
            <w:rFonts w:cs="Courier New" w:ascii="Courier New" w:hAnsi="Courier New"/>
          </w:rPr>
          <w:delText xml:space="preserve"> </w:delText>
        </w:r>
      </w:del>
      <w:del w:id="119" w:author="Simon Carrignon" w:date="2015-12-22T14:22:00Z">
        <w:r>
          <w:rPr>
            <w:rFonts w:cs="Courier New" w:ascii="Courier New" w:hAnsi="Courier New"/>
          </w:rPr>
          <w:delText xml:space="preserve">how </w:delText>
        </w:r>
      </w:del>
      <w:del w:id="120" w:author="Simon Carrignon" w:date="2015-12-22T14:22:00Z">
        <w:r>
          <w:rPr>
            <w:rFonts w:cs="Courier New" w:ascii="Courier New" w:hAnsi="Courier New"/>
          </w:rPr>
          <w:delText xml:space="preserve">the use of computer modelling </w:delText>
        </w:r>
      </w:del>
      <w:del w:id="121" w:author="Bernardo Rondelli" w:date="2015-12-22T08:58:00Z">
        <w:r>
          <w:rPr>
            <w:rFonts w:cs="Courier New" w:ascii="Courier New" w:hAnsi="Courier New"/>
          </w:rPr>
          <w:delText>as a powerful</w:delText>
        </w:r>
      </w:del>
      <w:del w:id="122" w:author="Simon Carrignon" w:date="2015-12-22T14:22:00Z">
        <w:r>
          <w:rPr>
            <w:rFonts w:cs="Courier New" w:ascii="Courier New" w:hAnsi="Courier New"/>
          </w:rPr>
          <w:delText>has impacted as</w:delText>
        </w:r>
      </w:del>
      <w:del w:id="123" w:author="Simon Carrignon" w:date="2015-12-22T14:22:00Z">
        <w:r>
          <w:rPr>
            <w:rFonts w:cs="Courier New" w:ascii="Courier New" w:hAnsi="Courier New"/>
          </w:rPr>
          <w:delText xml:space="preserve"> heuristic tool in life science in general and we </w:delText>
        </w:r>
      </w:del>
      <w:del w:id="124" w:author="Bernardo Rondelli" w:date="2015-12-22T08:59:00Z">
        <w:r>
          <w:rPr>
            <w:rFonts w:cs="Courier New" w:ascii="Courier New" w:hAnsi="Courier New"/>
          </w:rPr>
          <w:delText xml:space="preserve">finish by </w:delText>
        </w:r>
      </w:del>
      <w:del w:id="125" w:author="Simon Carrignon" w:date="2015-12-22T14:22:00Z">
        <w:r>
          <w:rPr>
            <w:rFonts w:cs="Courier New" w:ascii="Courier New" w:hAnsi="Courier New"/>
          </w:rPr>
          <w:delText>introduc</w:delText>
        </w:r>
      </w:del>
      <w:del w:id="126" w:author="Bernardo Rondelli" w:date="2015-12-22T08:59:00Z">
        <w:r>
          <w:rPr>
            <w:rFonts w:cs="Courier New" w:ascii="Courier New" w:hAnsi="Courier New"/>
          </w:rPr>
          <w:delText>ing</w:delText>
        </w:r>
      </w:del>
      <w:del w:id="127" w:author="Simon Carrignon" w:date="2015-12-22T14:22:00Z">
        <w:r>
          <w:rPr>
            <w:rFonts w:cs="Courier New" w:ascii="Courier New" w:hAnsi="Courier New"/>
          </w:rPr>
          <w:delText>e</w:delText>
        </w:r>
      </w:del>
      <w:del w:id="128" w:author="Simon Carrignon" w:date="2015-12-22T14:22:00Z">
        <w:r>
          <w:rPr>
            <w:rFonts w:cs="Courier New" w:ascii="Courier New" w:hAnsi="Courier New"/>
          </w:rPr>
          <w:delText xml:space="preserve"> </w:delText>
        </w:r>
      </w:del>
      <w:del w:id="129" w:author="Bernardo Rondelli" w:date="2015-12-22T08:59:00Z">
        <w:r>
          <w:rPr>
            <w:rFonts w:cs="Courier New" w:ascii="Courier New" w:hAnsi="Courier New"/>
          </w:rPr>
          <w:delText xml:space="preserve">an </w:delText>
        </w:r>
      </w:del>
      <w:del w:id="130" w:author="Simon Carrignon" w:date="2015-12-22T14:22:00Z">
        <w:r>
          <w:rPr>
            <w:rFonts w:cs="Courier New" w:ascii="Courier New" w:hAnsi="Courier New"/>
          </w:rPr>
          <w:delText xml:space="preserve">our experience in a </w:delText>
        </w:r>
      </w:del>
      <w:del w:id="131" w:author="Simon Carrignon" w:date="2015-12-22T14:22:00Z">
        <w:r>
          <w:rPr>
            <w:rFonts w:cs="Courier New" w:ascii="Courier New" w:hAnsi="Courier New"/>
          </w:rPr>
          <w:delText>interdisciplinary research setting</w:delText>
        </w:r>
      </w:del>
      <w:del w:id="132" w:author="Simon Carrignon" w:date="2015-12-22T14:22:00Z">
        <w:r>
          <w:rPr>
            <w:rFonts w:cs="Courier New" w:ascii="Courier New" w:hAnsi="Courier New"/>
          </w:rPr>
          <w:delText xml:space="preserve"> (with historians, computer scientists and </w:delText>
        </w:r>
      </w:del>
      <w:del w:id="133" w:author="Simon Carrignon" w:date="2015-12-22T14:22:00Z">
        <w:r>
          <w:rPr>
            <w:rFonts w:cs="Courier New" w:ascii="Courier New" w:hAnsi="Courier New"/>
          </w:rPr>
          <w:delText>physicists</w:delText>
        </w:r>
      </w:del>
      <w:del w:id="134" w:author="Simon Carrignon" w:date="2015-12-22T14:22:00Z">
        <w:r>
          <w:rPr>
            <w:rFonts w:cs="Courier New" w:ascii="Courier New" w:hAnsi="Courier New"/>
          </w:rPr>
          <w:delText>)</w:delText>
        </w:r>
      </w:del>
      <w:del w:id="135" w:author="Simon Carrignon" w:date="2015-12-22T14:22:00Z">
        <w:r>
          <w:rPr>
            <w:rFonts w:cs="Courier New" w:ascii="Courier New" w:hAnsi="Courier New"/>
          </w:rPr>
          <w:delText xml:space="preserve"> </w:delText>
        </w:r>
      </w:del>
      <w:del w:id="136" w:author="Simon Carrignon" w:date="2015-12-22T14:22:00Z">
        <w:r>
          <w:rPr>
            <w:rFonts w:cs="Courier New" w:ascii="Courier New" w:hAnsi="Courier New"/>
          </w:rPr>
          <w:delText xml:space="preserve">aiming at </w:delText>
        </w:r>
      </w:del>
      <w:del w:id="137" w:author="Simon Carrignon" w:date="2015-12-22T14:22:00Z">
        <w:r>
          <w:rPr>
            <w:rFonts w:cs="Courier New" w:ascii="Courier New" w:hAnsi="Courier New"/>
          </w:rPr>
          <w:delText xml:space="preserve">setting up an innovative framework to investigate the political and economical mechanisms that </w:delText>
        </w:r>
      </w:del>
      <w:del w:id="138" w:author="Simon Carrignon" w:date="2015-12-22T14:22:00Z">
        <w:r>
          <w:rPr>
            <w:rFonts w:cs="Courier New" w:ascii="Courier New" w:hAnsi="Courier New"/>
          </w:rPr>
          <w:delText>characterized</w:delText>
        </w:r>
      </w:del>
      <w:del w:id="139" w:author="Simon Carrignon" w:date="2015-12-22T14:22:00Z">
        <w:r>
          <w:rPr>
            <w:rFonts w:cs="Courier New" w:ascii="Courier New" w:hAnsi="Courier New"/>
          </w:rPr>
          <w:delText xml:space="preserve"> the dynamics of the commercial trade system during the Roman Empire.</w:delText>
        </w:r>
      </w:del>
      <w:del w:id="140" w:author="Bernardo Rondelli" w:date="2015-12-22T08:59:00Z">
        <w:r>
          <w:rPr>
            <w:rFonts w:cs="Courier New" w:ascii="Courier New" w:hAnsi="Courier New"/>
          </w:rPr>
          <w:delText>where such an approach has been implemented, also saying that it has provided so far a innovative environment where formal modelling and computer simulation concretely support the understanding of  past societies.</w:delText>
        </w:r>
      </w:del>
    </w:p>
    <w:p>
      <w:pPr>
        <w:pStyle w:val="PlainText"/>
        <w:rPr>
          <w:rFonts w:ascii="Courier New" w:hAnsi="Courier New" w:cs="Courier New"/>
        </w:rPr>
      </w:pPr>
      <w:del w:id="141" w:author="Simon Carrignon" w:date="2015-12-22T14:22:00Z">
        <w:r>
          <w:rPr>
            <w:rFonts w:cs="Courier New" w:ascii="Courier New" w:hAnsi="Courier New"/>
          </w:rPr>
        </w:r>
      </w:del>
    </w:p>
    <w:p>
      <w:pPr>
        <w:pStyle w:val="PlainText"/>
        <w:rPr>
          <w:rFonts w:ascii="Courier New" w:hAnsi="Courier New" w:cs="Courier New"/>
        </w:rPr>
      </w:pPr>
      <w:del w:id="142" w:author="Simon Carrignon" w:date="2015-12-22T16:02:00Z">
        <w:r>
          <w:rPr>
            <w:rFonts w:cs="Courier New" w:ascii="Courier New" w:hAnsi="Courier New"/>
          </w:rPr>
          <w:delText>\section{Model and Evolutionary Biology }</w:delText>
        </w:r>
      </w:del>
    </w:p>
    <w:p>
      <w:pPr>
        <w:pStyle w:val="PlainText"/>
        <w:rPr>
          <w:rFonts w:ascii="Courier New" w:hAnsi="Courier New" w:cs="Courier New"/>
        </w:rPr>
      </w:pPr>
      <w:r>
        <w:rPr>
          <w:rFonts w:cs="Courier New" w:ascii="Courier New" w:hAnsi="Courier New"/>
        </w:rPr>
        <w:t xml:space="preserve">The goal of evolutionary biologists is to understand the mechanisms at the origin of the living world as we can </w:t>
      </w:r>
      <w:del w:id="143" w:author="Simon Carrignon" w:date="2015-12-22T14:49:00Z">
        <w:r>
          <w:rPr>
            <w:rFonts w:cs="Courier New" w:ascii="Courier New" w:hAnsi="Courier New"/>
          </w:rPr>
          <w:delText xml:space="preserve">see </w:delText>
        </w:r>
      </w:del>
      <w:ins w:id="144" w:author="Simon Carrignon" w:date="2015-12-22T14:49:00Z">
        <w:r>
          <w:rPr>
            <w:rFonts w:cs="Courier New" w:ascii="Courier New" w:hAnsi="Courier New"/>
          </w:rPr>
          <w:t xml:space="preserve">observe </w:t>
        </w:r>
      </w:ins>
      <w:r>
        <w:rPr>
          <w:rFonts w:cs="Courier New" w:ascii="Courier New" w:hAnsi="Courier New"/>
        </w:rPr>
        <w:t>it</w:t>
      </w:r>
      <w:del w:id="145" w:author="Simon Carrignon" w:date="2015-12-22T14:49:00Z">
        <w:r>
          <w:rPr>
            <w:rFonts w:cs="Courier New" w:ascii="Courier New" w:hAnsi="Courier New"/>
          </w:rPr>
          <w:delText xml:space="preserve"> today</w:delText>
        </w:r>
      </w:del>
      <w:r>
        <w:rPr>
          <w:rFonts w:cs="Courier New" w:ascii="Courier New" w:hAnsi="Courier New"/>
        </w:rPr>
        <w:t>. Assuming the theory of evolution</w:t>
      </w:r>
      <w:del w:id="146" w:author="Simon Carrignon" w:date="2015-12-22T16:00:00Z">
        <w:r>
          <w:rPr>
            <w:rFonts w:cs="Courier New" w:ascii="Courier New" w:hAnsi="Courier New"/>
          </w:rPr>
          <w:delText xml:space="preserve"> </w:delText>
        </w:r>
      </w:del>
      <w:del w:id="147" w:author="Simon Carrignon" w:date="2015-12-22T14:03:00Z">
        <w:r>
          <w:rPr>
            <w:rFonts w:cs="Courier New" w:ascii="Courier New" w:hAnsi="Courier New"/>
          </w:rPr>
          <w:delText>as it was described by Darwin and as it is actually developed</w:delText>
        </w:r>
      </w:del>
      <w:r>
        <w:rPr>
          <w:rFonts w:cs="Courier New" w:ascii="Courier New" w:hAnsi="Courier New"/>
        </w:rPr>
        <w:t xml:space="preserve">, they </w:t>
      </w:r>
      <w:del w:id="148" w:author="Simon Carrignon" w:date="2015-12-22T14:49:00Z">
        <w:r>
          <w:rPr>
            <w:rFonts w:cs="Courier New" w:ascii="Courier New" w:hAnsi="Courier New"/>
          </w:rPr>
          <w:delText xml:space="preserve">try to </w:delText>
        </w:r>
      </w:del>
      <w:r>
        <w:rPr>
          <w:rFonts w:cs="Courier New" w:ascii="Courier New" w:hAnsi="Courier New"/>
        </w:rPr>
        <w:t xml:space="preserve">characterise the succession of past events </w:t>
      </w:r>
      <w:del w:id="149" w:author="Simon Carrignon" w:date="2015-12-22T14:03:00Z">
        <w:r>
          <w:rPr>
            <w:rFonts w:cs="Courier New" w:ascii="Courier New" w:hAnsi="Courier New"/>
          </w:rPr>
          <w:delText xml:space="preserve">(genetics, biologics, due to specific ecological and environmental contexts) </w:delText>
        </w:r>
      </w:del>
      <w:r>
        <w:rPr>
          <w:rFonts w:cs="Courier New" w:ascii="Courier New" w:hAnsi="Courier New"/>
        </w:rPr>
        <w:t xml:space="preserve">that constitute this history. </w:t>
      </w:r>
    </w:p>
    <w:p>
      <w:pPr>
        <w:pStyle w:val="PlainText"/>
        <w:rPr>
          <w:rFonts w:ascii="Courier New" w:hAnsi="Courier New" w:cs="Courier New"/>
        </w:rPr>
      </w:pPr>
      <w:del w:id="150" w:author="Simon Carrignon" w:date="2015-12-22T16:01:00Z">
        <w:r>
          <w:rPr/>
        </w:r>
      </w:del>
    </w:p>
    <w:p>
      <w:pPr>
        <w:pStyle w:val="PlainText"/>
        <w:rPr>
          <w:rFonts w:ascii="Courier New" w:hAnsi="Courier New" w:cs="Courier New"/>
          <w:del w:id="174" w:author="Bernardo Rondelli" w:date="2015-12-22T09:02:00Z"/>
        </w:rPr>
      </w:pPr>
      <w:r>
        <w:rPr>
          <w:rFonts w:cs="Courier New" w:ascii="Courier New" w:hAnsi="Courier New"/>
        </w:rPr>
        <w:t xml:space="preserve">Starting with Gould (1989), </w:t>
      </w:r>
      <w:del w:id="151" w:author="Bernardo Rondelli" w:date="2015-12-22T09:02:00Z">
        <w:r>
          <w:rPr>
            <w:rFonts w:cs="Courier New" w:ascii="Courier New" w:hAnsi="Courier New"/>
          </w:rPr>
          <w:delText>a lot of</w:delText>
        </w:r>
      </w:del>
      <w:ins w:id="152" w:author="Bernardo Rondelli" w:date="2015-12-22T09:02:00Z">
        <w:r>
          <w:rPr>
            <w:rFonts w:cs="Courier New" w:ascii="Courier New" w:hAnsi="Courier New"/>
          </w:rPr>
          <w:t>several</w:t>
        </w:r>
      </w:ins>
      <w:r>
        <w:rPr>
          <w:rFonts w:cs="Courier New" w:ascii="Courier New" w:hAnsi="Courier New"/>
        </w:rPr>
        <w:t xml:space="preserve"> biologist</w:t>
      </w:r>
      <w:ins w:id="153" w:author="Bernardo Rondelli" w:date="2015-12-22T09:02:00Z">
        <w:r>
          <w:rPr>
            <w:rFonts w:cs="Courier New" w:ascii="Courier New" w:hAnsi="Courier New"/>
          </w:rPr>
          <w:t>s</w:t>
        </w:r>
      </w:ins>
      <w:r>
        <w:rPr>
          <w:rFonts w:cs="Courier New" w:ascii="Courier New" w:hAnsi="Courier New"/>
        </w:rPr>
        <w:t xml:space="preserve"> and philosopher</w:t>
      </w:r>
      <w:ins w:id="154" w:author="Bernardo Rondelli" w:date="2015-12-22T09:02:00Z">
        <w:r>
          <w:rPr>
            <w:rFonts w:cs="Courier New" w:ascii="Courier New" w:hAnsi="Courier New"/>
          </w:rPr>
          <w:t>s have argued</w:t>
        </w:r>
      </w:ins>
      <w:r>
        <w:rPr>
          <w:rFonts w:cs="Courier New" w:ascii="Courier New" w:hAnsi="Courier New"/>
        </w:rPr>
        <w:t xml:space="preserve"> </w:t>
      </w:r>
      <w:del w:id="155" w:author="Bernardo Rondelli" w:date="2015-12-22T09:02:00Z">
        <w:r>
          <w:rPr>
            <w:rFonts w:cs="Courier New" w:ascii="Courier New" w:hAnsi="Courier New"/>
          </w:rPr>
          <w:delText xml:space="preserve">argue </w:delText>
        </w:r>
      </w:del>
      <w:r>
        <w:rPr>
          <w:rFonts w:cs="Courier New" w:ascii="Courier New" w:hAnsi="Courier New"/>
        </w:rPr>
        <w:t xml:space="preserve">that </w:t>
      </w:r>
      <w:ins w:id="156" w:author="Bernardo Rondelli" w:date="2015-12-22T09:02:00Z">
        <w:r>
          <w:rPr>
            <w:rFonts w:cs="Courier New" w:ascii="Courier New" w:hAnsi="Courier New"/>
          </w:rPr>
          <w:t>th</w:t>
        </w:r>
      </w:ins>
      <w:del w:id="157" w:author="Simon Carrignon" w:date="2015-12-22T14:50:00Z">
        <w:r>
          <w:rPr>
            <w:rFonts w:cs="Courier New" w:ascii="Courier New" w:hAnsi="Courier New"/>
          </w:rPr>
          <w:delText>e</w:delText>
        </w:r>
      </w:del>
      <w:ins w:id="158" w:author="Simon Carrignon" w:date="2015-12-22T16:00:00Z">
        <w:r>
          <w:rPr>
            <w:rFonts w:cs="Courier New" w:ascii="Courier New" w:hAnsi="Courier New"/>
          </w:rPr>
          <w:t>e</w:t>
        </w:r>
      </w:ins>
      <w:ins w:id="159" w:author="Simon Carrignon" w:date="2015-12-22T15:40:00Z">
        <w:r>
          <w:rPr>
            <w:rFonts w:cs="Courier New" w:ascii="Courier New" w:hAnsi="Courier New"/>
          </w:rPr>
          <w:t xml:space="preserve"> </w:t>
        </w:r>
      </w:ins>
      <w:ins w:id="160" w:author="Simon Carrignon" w:date="2015-12-22T15:40:00Z">
        <w:r>
          <w:rPr>
            <w:rFonts w:cs="Courier New" w:ascii="Courier New" w:hAnsi="Courier New"/>
          </w:rPr>
          <w:t>nature of th</w:t>
        </w:r>
      </w:ins>
      <w:ins w:id="161" w:author="Simon Carrignon" w:date="2015-12-22T14:50:00Z">
        <w:r>
          <w:rPr>
            <w:rFonts w:cs="Courier New" w:ascii="Courier New" w:hAnsi="Courier New"/>
          </w:rPr>
          <w:t>is</w:t>
        </w:r>
      </w:ins>
      <w:ins w:id="162" w:author="Simon Carrignon" w:date="2015-12-22T14:30:00Z">
        <w:r>
          <w:rPr>
            <w:rFonts w:cs="Courier New" w:ascii="Courier New" w:hAnsi="Courier New"/>
          </w:rPr>
          <w:t xml:space="preserve"> </w:t>
        </w:r>
      </w:ins>
      <w:del w:id="163" w:author="Simon Carrignon" w:date="2015-12-22T14:30:00Z">
        <w:r>
          <w:rPr>
            <w:rFonts w:cs="Courier New" w:ascii="Courier New" w:hAnsi="Courier New"/>
          </w:rPr>
          <w:delText xml:space="preserve"> research</w:delText>
        </w:r>
      </w:del>
      <w:ins w:id="164" w:author="Simon Carrignon" w:date="2015-12-22T14:30:00Z">
        <w:r>
          <w:rPr>
            <w:rFonts w:cs="Courier New" w:ascii="Courier New" w:hAnsi="Courier New"/>
          </w:rPr>
          <w:t>researc</w:t>
        </w:r>
      </w:ins>
      <w:ins w:id="165" w:author="Simon Carrignon" w:date="2015-12-22T14:50:00Z">
        <w:r>
          <w:rPr>
            <w:rFonts w:cs="Courier New" w:ascii="Courier New" w:hAnsi="Courier New"/>
          </w:rPr>
          <w:t>h</w:t>
        </w:r>
      </w:ins>
      <w:ins w:id="166" w:author="Bernardo Rondelli" w:date="2015-12-22T09:02:00Z">
        <w:r>
          <w:rPr>
            <w:rFonts w:cs="Courier New" w:ascii="Courier New" w:hAnsi="Courier New"/>
          </w:rPr>
          <w:t xml:space="preserve"> </w:t>
        </w:r>
      </w:ins>
      <w:r>
        <w:rPr>
          <w:rFonts w:cs="Courier New" w:ascii="Courier New" w:hAnsi="Courier New"/>
        </w:rPr>
        <w:t xml:space="preserve">activity </w:t>
      </w:r>
      <w:del w:id="167" w:author="Simon Carrignon" w:date="2015-12-22T14:30:00Z">
        <w:r>
          <w:rPr>
            <w:rFonts w:cs="Courier New" w:ascii="Courier New" w:hAnsi="Courier New"/>
          </w:rPr>
          <w:delText xml:space="preserve">of evolutionary biologist </w:delText>
        </w:r>
      </w:del>
      <w:ins w:id="168" w:author="Simon Carrignon" w:date="2015-12-22T15:36:00Z">
        <w:r>
          <w:rPr>
            <w:rFonts w:cs="Courier New" w:ascii="Courier New" w:hAnsi="Courier New"/>
          </w:rPr>
          <w:t>is historical</w:t>
        </w:r>
      </w:ins>
      <w:del w:id="169" w:author="Simon Carrignon" w:date="2015-12-22T15:36:00Z">
        <w:r>
          <w:rPr>
            <w:rFonts w:cs="Courier New" w:ascii="Courier New" w:hAnsi="Courier New"/>
          </w:rPr>
          <w:delText xml:space="preserve">is closer to </w:delText>
        </w:r>
      </w:del>
      <w:del w:id="170" w:author="Simon Carrignon" w:date="2015-12-22T14:50:00Z">
        <w:r>
          <w:rPr>
            <w:rFonts w:cs="Courier New" w:ascii="Courier New" w:hAnsi="Courier New"/>
          </w:rPr>
          <w:delText xml:space="preserve">the activity </w:delText>
        </w:r>
      </w:del>
      <w:del w:id="171" w:author="Simon Carrignon" w:date="2015-12-22T14:50:00Z">
        <w:r>
          <w:rPr>
            <w:rFonts w:cs="Courier New" w:ascii="Courier New" w:hAnsi="Courier New"/>
          </w:rPr>
          <w:delText>of</w:delText>
        </w:r>
      </w:del>
      <w:del w:id="172" w:author="Simon Carrignon" w:date="2015-12-22T15:36:00Z">
        <w:r>
          <w:rPr>
            <w:rFonts w:cs="Courier New" w:ascii="Courier New" w:hAnsi="Courier New"/>
          </w:rPr>
          <w:delText xml:space="preserve"> Historian than Physicist</w:delText>
        </w:r>
      </w:del>
      <w:r>
        <w:rPr>
          <w:rFonts w:cs="Courier New" w:ascii="Courier New" w:hAnsi="Courier New"/>
        </w:rPr>
        <w:t xml:space="preserve"> (Ereshefsky, 1992, Beatty, 1995)</w:t>
      </w:r>
      <w:del w:id="173" w:author="Simon Carrignon" w:date="2015-12-22T15:41:00Z">
        <w:r>
          <w:rPr>
            <w:rFonts w:cs="Courier New" w:ascii="Courier New" w:hAnsi="Courier New"/>
          </w:rPr>
          <w:delText xml:space="preserve"> </w:delText>
        </w:r>
      </w:del>
      <w:r>
        <w:rPr>
          <w:rFonts w:cs="Courier New" w:ascii="Courier New" w:hAnsi="Courier New"/>
        </w:rPr>
        <w:t xml:space="preserve">: </w:t>
      </w:r>
    </w:p>
    <w:p>
      <w:pPr>
        <w:pStyle w:val="PlainText"/>
        <w:rPr/>
      </w:pPr>
      <w:r>
        <w:rPr>
          <w:rFonts w:cs="Courier New" w:ascii="Courier New" w:hAnsi="Courier New"/>
        </w:rPr>
        <w:t>the actual biological world does not depend \emph{only} on biological rules, but</w:t>
      </w:r>
      <w:ins w:id="175" w:author="Simon Carrignon" w:date="2015-12-22T12:53:00Z">
        <w:r>
          <w:rPr>
            <w:rFonts w:cs="Courier New" w:ascii="Courier New" w:hAnsi="Courier New"/>
          </w:rPr>
          <w:t xml:space="preserve"> </w:t>
        </w:r>
      </w:ins>
      <w:del w:id="176" w:author="Simon Carrignon" w:date="2015-12-22T16:00:00Z">
        <w:r>
          <w:rPr>
            <w:rFonts w:cs="Courier New" w:ascii="Courier New" w:hAnsi="Courier New"/>
          </w:rPr>
          <w:delText xml:space="preserve"> </w:delText>
        </w:r>
      </w:del>
      <w:r>
        <w:rPr>
          <w:rFonts w:cs="Courier New" w:ascii="Courier New" w:hAnsi="Courier New"/>
        </w:rPr>
        <w:t>on the uniqueness of the succession of events.</w:t>
      </w:r>
    </w:p>
    <w:p>
      <w:pPr>
        <w:pStyle w:val="PlainText"/>
        <w:rPr>
          <w:rFonts w:ascii="Courier New" w:hAnsi="Courier New" w:cs="Courier New"/>
        </w:rPr>
      </w:pPr>
      <w:ins w:id="177" w:author="Simon Carrignon" w:date="2015-12-22T16:01:00Z">
        <w:r>
          <w:rPr/>
        </w:r>
      </w:ins>
    </w:p>
    <w:p>
      <w:pPr>
        <w:pStyle w:val="PlainText"/>
        <w:rPr>
          <w:rFonts w:ascii="Courier New" w:hAnsi="Courier New" w:cs="Courier New"/>
        </w:rPr>
      </w:pPr>
      <w:del w:id="178" w:author="Simon Carrignon" w:date="2015-12-22T16:00:00Z">
        <w:r>
          <w:rPr/>
        </w:r>
      </w:del>
    </w:p>
    <w:p>
      <w:pPr>
        <w:pStyle w:val="PlainText"/>
        <w:rPr>
          <w:rFonts w:ascii="Courier New" w:hAnsi="Courier New" w:cs="Courier New"/>
        </w:rPr>
      </w:pPr>
      <w:del w:id="179" w:author="Simon Carrignon" w:date="2015-12-22T16:00:00Z">
        <w:r>
          <w:rPr/>
        </w:r>
      </w:del>
    </w:p>
    <w:p>
      <w:pPr>
        <w:pStyle w:val="PlainText"/>
        <w:rPr/>
      </w:pPr>
      <w:r>
        <w:rPr>
          <w:rFonts w:cs="Courier New" w:ascii="Courier New" w:hAnsi="Courier New"/>
        </w:rPr>
        <w:t xml:space="preserve">To encompass the issues raised by such historicity, </w:t>
      </w:r>
      <w:del w:id="180" w:author="Simon Carrignon" w:date="2015-12-22T14:31:00Z">
        <w:r>
          <w:rPr>
            <w:rFonts w:cs="Courier New" w:ascii="Courier New" w:hAnsi="Courier New"/>
          </w:rPr>
          <w:delText xml:space="preserve">people </w:delText>
        </w:r>
      </w:del>
      <w:del w:id="181" w:author="Simon Carrignon" w:date="2015-12-22T14:03:00Z">
        <w:r>
          <w:rPr>
            <w:rFonts w:cs="Courier New" w:ascii="Courier New" w:hAnsi="Courier New"/>
          </w:rPr>
          <w:delText>studying population genetic, phylogenetic,\ldots</w:delText>
        </w:r>
      </w:del>
      <w:ins w:id="182" w:author="Simon Carrignon" w:date="2015-12-22T14:03:00Z">
        <w:r>
          <w:rPr>
            <w:rFonts w:cs="Courier New" w:ascii="Courier New" w:hAnsi="Courier New"/>
          </w:rPr>
          <w:t>evolutionary biolog</w:t>
        </w:r>
      </w:ins>
      <w:ins w:id="183" w:author="Simon Carrignon" w:date="2015-12-22T14:31:00Z">
        <w:r>
          <w:rPr>
            <w:rFonts w:cs="Courier New" w:ascii="Courier New" w:hAnsi="Courier New"/>
          </w:rPr>
          <w:t>ists</w:t>
        </w:r>
      </w:ins>
      <w:r>
        <w:rPr>
          <w:rFonts w:cs="Courier New" w:ascii="Courier New" w:hAnsi="Courier New"/>
        </w:rPr>
        <w:t xml:space="preserve"> use</w:t>
      </w:r>
      <w:del w:id="184" w:author="Simon Carrignon" w:date="2015-12-22T14:51:00Z">
        <w:r>
          <w:rPr>
            <w:rFonts w:cs="Courier New" w:ascii="Courier New" w:hAnsi="Courier New"/>
          </w:rPr>
          <w:delText xml:space="preserve"> </w:delText>
        </w:r>
      </w:del>
      <w:ins w:id="185" w:author="Simon Carrignon" w:date="2015-12-22T14:51:00Z">
        <w:r>
          <w:rPr>
            <w:rFonts w:cs="Courier New" w:ascii="Courier New" w:hAnsi="Courier New"/>
          </w:rPr>
          <w:t xml:space="preserve">, </w:t>
        </w:r>
      </w:ins>
      <w:ins w:id="186" w:author="Simon Carrignon" w:date="2015-12-22T14:51:00Z">
        <w:r>
          <w:rPr>
            <w:rFonts w:cs="Courier New" w:ascii="Courier New" w:hAnsi="Courier New"/>
          </w:rPr>
          <w:t xml:space="preserve">at least since the Modern Synthesis, </w:t>
        </w:r>
      </w:ins>
      <w:r>
        <w:rPr>
          <w:rFonts w:cs="Courier New" w:ascii="Courier New" w:hAnsi="Courier New"/>
        </w:rPr>
        <w:t>formal models</w:t>
      </w:r>
      <w:del w:id="187" w:author="Simon Carrignon" w:date="2015-12-22T14:31:00Z">
        <w:r>
          <w:rPr>
            <w:rFonts w:cs="Courier New" w:ascii="Courier New" w:hAnsi="Courier New"/>
          </w:rPr>
          <w:delText xml:space="preserve">, such as </w:delText>
        </w:r>
      </w:del>
      <w:del w:id="188" w:author="Simon Carrignon" w:date="2015-12-22T14:31:00Z">
        <w:r>
          <w:rPr>
            <w:rFonts w:cs="Courier New" w:ascii="Courier New" w:hAnsi="Courier New"/>
          </w:rPr>
          <w:delText>m</w:delText>
        </w:r>
      </w:del>
      <w:del w:id="189" w:author="Simon Carrignon" w:date="2015-12-22T14:50:00Z">
        <w:r>
          <w:rPr>
            <w:rFonts w:cs="Courier New" w:ascii="Courier New" w:hAnsi="Courier New"/>
          </w:rPr>
          <w:delText xml:space="preserve">aximum </w:delText>
        </w:r>
      </w:del>
      <w:del w:id="190" w:author="Simon Carrignon" w:date="2015-12-22T14:31:00Z">
        <w:r>
          <w:rPr>
            <w:rFonts w:cs="Courier New" w:ascii="Courier New" w:hAnsi="Courier New"/>
          </w:rPr>
          <w:delText>l</w:delText>
        </w:r>
      </w:del>
      <w:del w:id="191" w:author="Simon Carrignon" w:date="2015-12-22T14:50:00Z">
        <w:r>
          <w:rPr>
            <w:rFonts w:cs="Courier New" w:ascii="Courier New" w:hAnsi="Courier New"/>
          </w:rPr>
          <w:delText xml:space="preserve">ikelihood, Bayesian </w:delText>
        </w:r>
      </w:del>
      <w:del w:id="192" w:author="Simon Carrignon" w:date="2015-12-22T14:31:00Z">
        <w:r>
          <w:rPr>
            <w:rFonts w:cs="Courier New" w:ascii="Courier New" w:hAnsi="Courier New"/>
          </w:rPr>
          <w:delText>i</w:delText>
        </w:r>
      </w:del>
      <w:del w:id="193" w:author="Simon Carrignon" w:date="2015-12-22T14:50:00Z">
        <w:r>
          <w:rPr>
            <w:rFonts w:cs="Courier New" w:ascii="Courier New" w:hAnsi="Courier New"/>
          </w:rPr>
          <w:delText>nference,</w:delText>
        </w:r>
      </w:del>
      <w:del w:id="194" w:author="Simon Carrignon" w:date="2015-12-22T14:31:00Z">
        <w:r>
          <w:rPr>
            <w:rFonts w:cs="Courier New" w:ascii="Courier New" w:hAnsi="Courier New"/>
          </w:rPr>
          <w:delText xml:space="preserve"> and other</w:delText>
        </w:r>
      </w:del>
      <w:r>
        <w:rPr>
          <w:rFonts w:cs="Courier New" w:ascii="Courier New" w:hAnsi="Courier New"/>
        </w:rPr>
        <w:t xml:space="preserve"> to figure out different</w:t>
      </w:r>
      <w:ins w:id="195" w:author="Simon Carrignon" w:date="2015-12-22T14:31:00Z">
        <w:r>
          <w:rPr>
            <w:rFonts w:cs="Courier New" w:ascii="Courier New" w:hAnsi="Courier New"/>
          </w:rPr>
          <w:t xml:space="preserve"> </w:t>
        </w:r>
      </w:ins>
      <w:ins w:id="196" w:author="Simon Carrignon" w:date="2015-12-22T14:31:00Z">
        <w:r>
          <w:rPr>
            <w:rFonts w:cs="Courier New" w:ascii="Courier New" w:hAnsi="Courier New"/>
          </w:rPr>
          <w:t>possible</w:t>
        </w:r>
      </w:ins>
      <w:r>
        <w:rPr>
          <w:rFonts w:cs="Courier New" w:ascii="Courier New" w:hAnsi="Courier New"/>
        </w:rPr>
        <w:t xml:space="preserve"> </w:t>
      </w:r>
      <w:del w:id="197" w:author="Simon Carrignon" w:date="2015-12-22T14:04:00Z">
        <w:r>
          <w:rPr>
            <w:rFonts w:cs="Courier New" w:ascii="Courier New" w:hAnsi="Courier New"/>
          </w:rPr>
          <w:delText xml:space="preserve">possible </w:delText>
        </w:r>
      </w:del>
      <w:r>
        <w:rPr>
          <w:rFonts w:cs="Courier New" w:ascii="Courier New" w:hAnsi="Courier New"/>
        </w:rPr>
        <w:t>successions of events</w:t>
      </w:r>
      <w:ins w:id="198" w:author="Simon Carrignon" w:date="2015-12-22T14:32:00Z">
        <w:r>
          <w:rPr>
            <w:rFonts w:cs="Courier New" w:ascii="Courier New" w:hAnsi="Courier New"/>
          </w:rPr>
          <w:t xml:space="preserve"> </w:t>
        </w:r>
      </w:ins>
      <w:ins w:id="199" w:author="Simon Carrignon" w:date="2015-12-22T14:32:00Z">
        <w:r>
          <w:rPr>
            <w:rFonts w:cs="Courier New" w:ascii="Courier New" w:hAnsi="Courier New"/>
          </w:rPr>
          <w:t>and</w:t>
        </w:r>
      </w:ins>
      <w:ins w:id="200" w:author="Simon Carrignon" w:date="2015-12-22T12:54:00Z">
        <w:r>
          <w:rPr>
            <w:rFonts w:cs="Courier New" w:ascii="Courier New" w:hAnsi="Courier New"/>
          </w:rPr>
          <w:t xml:space="preserve"> </w:t>
        </w:r>
      </w:ins>
      <w:del w:id="201" w:author="Simon Carrignon" w:date="2015-12-22T12:54:00Z">
        <w:r>
          <w:rPr>
            <w:rFonts w:cs="Courier New" w:ascii="Courier New" w:hAnsi="Courier New"/>
          </w:rPr>
          <w:delText xml:space="preserve"> and </w:delText>
        </w:r>
      </w:del>
      <w:r>
        <w:rPr>
          <w:rFonts w:cs="Courier New" w:ascii="Courier New" w:hAnsi="Courier New"/>
        </w:rPr>
        <w:t xml:space="preserve">the likelihood of </w:t>
      </w:r>
      <w:ins w:id="202" w:author="Simon Carrignon" w:date="2015-12-22T12:54:00Z">
        <w:r>
          <w:rPr>
            <w:rFonts w:cs="Courier New" w:ascii="Courier New" w:hAnsi="Courier New"/>
          </w:rPr>
          <w:t xml:space="preserve">such </w:t>
        </w:r>
      </w:ins>
      <w:r>
        <w:rPr>
          <w:rFonts w:cs="Courier New" w:ascii="Courier New" w:hAnsi="Courier New"/>
        </w:rPr>
        <w:t>possible historical paths</w:t>
      </w:r>
      <w:ins w:id="203" w:author="Simon Carrignon" w:date="2015-12-22T14:51:00Z">
        <w:r>
          <w:rPr>
            <w:rFonts w:cs="Courier New" w:ascii="Courier New" w:hAnsi="Courier New"/>
          </w:rPr>
          <w:t>,</w:t>
        </w:r>
      </w:ins>
      <w:ins w:id="204" w:author="Simon Carrignon" w:date="2015-12-22T12:54:00Z">
        <w:r>
          <w:rPr>
            <w:rFonts w:cs="Courier New" w:ascii="Courier New" w:hAnsi="Courier New"/>
          </w:rPr>
          <w:t xml:space="preserve"> </w:t>
        </w:r>
      </w:ins>
      <w:del w:id="205" w:author="Simon Carrignon" w:date="2015-12-22T12:54:00Z">
        <w:r>
          <w:rPr>
            <w:rFonts w:cs="Courier New" w:ascii="Courier New" w:hAnsi="Courier New"/>
          </w:rPr>
          <w:delText xml:space="preserve"> </w:delText>
        </w:r>
      </w:del>
      <w:r>
        <w:rPr>
          <w:rFonts w:cs="Courier New" w:ascii="Courier New" w:hAnsi="Courier New"/>
        </w:rPr>
        <w:t xml:space="preserve">and </w:t>
      </w:r>
      <w:del w:id="206" w:author="Simon Carrignon" w:date="2015-12-22T12:54:00Z">
        <w:r>
          <w:rPr>
            <w:rFonts w:cs="Courier New" w:ascii="Courier New" w:hAnsi="Courier New"/>
          </w:rPr>
          <w:delText xml:space="preserve">to </w:delText>
        </w:r>
      </w:del>
      <w:ins w:id="207" w:author="Simon Carrignon" w:date="2015-12-22T14:51:00Z">
        <w:r>
          <w:rPr>
            <w:rFonts w:cs="Courier New" w:ascii="Courier New" w:hAnsi="Courier New"/>
          </w:rPr>
          <w:t xml:space="preserve">they </w:t>
        </w:r>
      </w:ins>
      <w:r>
        <w:rPr>
          <w:rFonts w:cs="Courier New" w:ascii="Courier New" w:hAnsi="Courier New"/>
        </w:rPr>
        <w:t xml:space="preserve">test it against the </w:t>
      </w:r>
      <w:del w:id="208" w:author="Simon Carrignon" w:date="2015-12-22T14:04:00Z">
        <w:r>
          <w:rPr>
            <w:rFonts w:cs="Courier New" w:ascii="Courier New" w:hAnsi="Courier New"/>
          </w:rPr>
          <w:delText xml:space="preserve">few data </w:delText>
        </w:r>
      </w:del>
      <w:r>
        <w:rPr>
          <w:rFonts w:cs="Courier New" w:ascii="Courier New" w:hAnsi="Courier New"/>
        </w:rPr>
        <w:t>available</w:t>
      </w:r>
      <w:ins w:id="209" w:author="Simon Carrignon" w:date="2015-12-22T14:04:00Z">
        <w:r>
          <w:rPr>
            <w:rFonts w:cs="Courier New" w:ascii="Courier New" w:hAnsi="Courier New"/>
          </w:rPr>
          <w:t xml:space="preserve"> </w:t>
        </w:r>
      </w:ins>
      <w:ins w:id="210" w:author="Simon Carrignon" w:date="2015-12-22T14:04:00Z">
        <w:r>
          <w:rPr>
            <w:rFonts w:cs="Courier New" w:ascii="Courier New" w:hAnsi="Courier New"/>
          </w:rPr>
          <w:t>data</w:t>
        </w:r>
      </w:ins>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pPr>
      <w:r>
        <w:rPr>
          <w:rFonts w:cs="Courier New" w:ascii="Courier New" w:hAnsi="Courier New"/>
        </w:rPr>
        <w:t xml:space="preserve">This suggest that (i) the problems encountered by evolutionary biologists are </w:t>
      </w:r>
      <w:del w:id="211" w:author="Simon Carrignon" w:date="2015-12-22T14:05:00Z">
        <w:r>
          <w:rPr>
            <w:rFonts w:cs="Courier New" w:ascii="Courier New" w:hAnsi="Courier New"/>
          </w:rPr>
          <w:delText xml:space="preserve">similar </w:delText>
        </w:r>
      </w:del>
      <w:ins w:id="212" w:author="Simon Carrignon" w:date="2015-12-22T14:05:00Z">
        <w:r>
          <w:rPr>
            <w:rFonts w:cs="Courier New" w:ascii="Courier New" w:hAnsi="Courier New"/>
          </w:rPr>
          <w:t xml:space="preserve">close </w:t>
        </w:r>
      </w:ins>
      <w:r>
        <w:rPr>
          <w:rFonts w:cs="Courier New" w:ascii="Courier New" w:hAnsi="Courier New"/>
        </w:rPr>
        <w:t xml:space="preserve">to those archaeologists and historians have to face (ii) the way inferences are made about the history of living beings </w:t>
      </w:r>
      <w:ins w:id="213" w:author="Simon Carrignon" w:date="2015-12-22T14:32:00Z">
        <w:r>
          <w:rPr>
            <w:rFonts w:cs="Courier New" w:ascii="Courier New" w:hAnsi="Courier New"/>
          </w:rPr>
          <w:t>and the history of human so</w:t>
        </w:r>
      </w:ins>
      <w:ins w:id="214" w:author="Simon Carrignon" w:date="2015-12-22T14:33:00Z">
        <w:r>
          <w:rPr>
            <w:rFonts w:cs="Courier New" w:ascii="Courier New" w:hAnsi="Courier New"/>
          </w:rPr>
          <w:t xml:space="preserve">cieties </w:t>
        </w:r>
      </w:ins>
      <w:r>
        <w:rPr>
          <w:rFonts w:cs="Courier New" w:ascii="Courier New" w:hAnsi="Courier New"/>
        </w:rPr>
        <w:t>fall into a similar epistemological framework</w:t>
      </w:r>
      <w:del w:id="215" w:author="Simon Carrignon" w:date="2015-12-22T14:33:00Z">
        <w:r>
          <w:rPr>
            <w:rFonts w:cs="Courier New" w:ascii="Courier New" w:hAnsi="Courier New"/>
          </w:rPr>
          <w:delText xml:space="preserve"> that the one used by historians and archaeologists when they </w:delText>
        </w:r>
      </w:del>
      <w:del w:id="216" w:author="Bernardo Rondelli" w:date="2015-12-22T09:04:00Z">
        <w:r>
          <w:rPr>
            <w:rFonts w:cs="Courier New" w:ascii="Courier New" w:hAnsi="Courier New"/>
          </w:rPr>
          <w:delText xml:space="preserve">rebuild </w:delText>
        </w:r>
      </w:del>
      <w:del w:id="217" w:author="Simon Carrignon" w:date="2015-12-22T14:33:00Z">
        <w:r>
          <w:rPr>
            <w:rFonts w:cs="Courier New" w:ascii="Courier New" w:hAnsi="Courier New"/>
          </w:rPr>
          <w:delText xml:space="preserve">explain </w:delText>
        </w:r>
      </w:del>
      <w:del w:id="218" w:author="Simon Carrignon" w:date="2015-12-22T14:33:00Z">
        <w:r>
          <w:rPr>
            <w:rFonts w:cs="Courier New" w:ascii="Courier New" w:hAnsi="Courier New"/>
          </w:rPr>
          <w:delText xml:space="preserve">history of human societies </w:delText>
        </w:r>
      </w:del>
      <w:ins w:id="219" w:author="Simon Carrignon" w:date="2015-12-22T16:01:00Z">
        <w:r>
          <w:rPr>
            <w:rFonts w:cs="Courier New" w:ascii="Courier New" w:hAnsi="Courier New"/>
          </w:rPr>
          <w:t xml:space="preserve"> </w:t>
        </w:r>
      </w:ins>
      <w:r>
        <w:rPr>
          <w:rFonts w:cs="Courier New" w:ascii="Courier New" w:hAnsi="Courier New"/>
        </w:rPr>
        <w:t xml:space="preserve">and (iii) </w:t>
      </w:r>
      <w:commentRangeStart w:id="7"/>
      <w:r>
        <w:rPr>
          <w:rFonts w:cs="Courier New" w:ascii="Courier New" w:hAnsi="Courier New"/>
        </w:rPr>
        <w:t xml:space="preserve">mathematical and computer models </w:t>
      </w:r>
      <w:del w:id="220" w:author="Simon Carrignon" w:date="2015-12-22T12:55:00Z">
        <w:r>
          <w:rPr>
            <w:rFonts w:cs="Courier New" w:ascii="Courier New" w:hAnsi="Courier New"/>
          </w:rPr>
          <w:delText xml:space="preserve">are a way to make some of such inferences explicit in their premises and conditions of application, if not quantifiable: this can </w:delText>
        </w:r>
      </w:del>
      <w:del w:id="221" w:author="Simon Carrignon" w:date="2015-12-22T16:01:00Z">
        <w:r>
          <w:rPr>
            <w:rFonts w:cs="Courier New" w:ascii="Courier New" w:hAnsi="Courier New"/>
          </w:rPr>
          <w:delText>offer the possibility</w:delText>
        </w:r>
      </w:del>
      <w:ins w:id="222" w:author="Simon Carrignon" w:date="2015-12-22T16:01:00Z">
        <w:r>
          <w:rPr>
            <w:rFonts w:cs="Courier New" w:ascii="Courier New" w:hAnsi="Courier New"/>
          </w:rPr>
          <w:t>are good candidate</w:t>
        </w:r>
      </w:ins>
      <w:ins w:id="223" w:author="Simon Carrignon" w:date="2015-12-22T16:11:00Z">
        <w:r>
          <w:rPr>
            <w:rFonts w:cs="Courier New" w:ascii="Courier New" w:hAnsi="Courier New"/>
          </w:rPr>
          <w:t>s</w:t>
        </w:r>
      </w:ins>
      <w:r>
        <w:rPr>
          <w:rFonts w:cs="Courier New" w:ascii="Courier New" w:hAnsi="Courier New"/>
        </w:rPr>
        <w:t xml:space="preserve"> to infer, in a statistically plausible and transparent way, </w:t>
      </w:r>
      <w:del w:id="224" w:author="Simon Carrignon" w:date="2015-12-22T12:55:00Z">
        <w:r>
          <w:rPr>
            <w:rFonts w:cs="Courier New" w:ascii="Courier New" w:hAnsi="Courier New"/>
          </w:rPr>
          <w:delText>data that are missing</w:delText>
        </w:r>
      </w:del>
      <w:ins w:id="225" w:author="Simon Carrignon" w:date="2015-12-22T12:55:00Z">
        <w:r>
          <w:rPr>
            <w:rFonts w:cs="Courier New" w:ascii="Courier New" w:hAnsi="Courier New"/>
          </w:rPr>
          <w:t>missing data an</w:t>
        </w:r>
      </w:ins>
      <w:ins w:id="226" w:author="Simon Carrignon" w:date="2015-12-22T12:55:00Z">
        <w:r>
          <w:rPr>
            <w:rFonts w:cs="Courier New" w:ascii="Courier New" w:hAnsi="Courier New"/>
          </w:rPr>
          <w:t>d</w:t>
        </w:r>
      </w:ins>
      <w:ins w:id="227" w:author="Simon Carrignon" w:date="2015-12-22T12:55:00Z">
        <w:r>
          <w:rPr>
            <w:rFonts w:cs="Courier New" w:ascii="Courier New" w:hAnsi="Courier New"/>
          </w:rPr>
          <w:t xml:space="preserve"> complex hypotheses</w:t>
        </w:r>
      </w:ins>
      <w:del w:id="228" w:author="Simon Carrignon" w:date="2015-12-22T14:33:00Z">
        <w:r>
          <w:rPr>
            <w:rFonts w:cs="Courier New" w:ascii="Courier New" w:hAnsi="Courier New"/>
          </w:rPr>
          <w:delText>, in evolutionary biology as well as in human history</w:delText>
        </w:r>
      </w:del>
      <w:ins w:id="229" w:author="Simon Carrignon" w:date="2015-12-22T14:33:00Z">
        <w:r>
          <w:rPr>
            <w:rFonts w:cs="Courier New" w:ascii="Courier New" w:hAnsi="Courier New"/>
          </w:rPr>
          <w:t xml:space="preserve"> </w:t>
        </w:r>
      </w:ins>
      <w:ins w:id="230" w:author="Simon Carrignon" w:date="2015-12-22T14:33:00Z">
        <w:r>
          <w:rPr>
            <w:rFonts w:cs="Courier New" w:ascii="Courier New" w:hAnsi="Courier New"/>
          </w:rPr>
          <w:t>in both</w:t>
        </w:r>
      </w:ins>
      <w:ins w:id="231" w:author="Simon Carrignon" w:date="2015-12-22T14:52:00Z">
        <w:r>
          <w:rPr>
            <w:rFonts w:cs="Courier New" w:ascii="Courier New" w:hAnsi="Courier New"/>
          </w:rPr>
          <w:t xml:space="preserve"> </w:t>
        </w:r>
      </w:ins>
      <w:ins w:id="232" w:author="Simon Carrignon" w:date="2015-12-22T14:52:00Z">
        <w:r>
          <w:rPr>
            <w:rFonts w:cs="Courier New" w:ascii="Courier New" w:hAnsi="Courier New"/>
          </w:rPr>
          <w:t>enterprise</w:t>
        </w:r>
      </w:ins>
      <w:r>
        <w:rPr>
          <w:rFonts w:cs="Courier New" w:ascii="Courier New" w:hAnsi="Courier New"/>
        </w:rPr>
        <w:t>.</w:t>
      </w:r>
      <w:commentRangeEnd w:id="7"/>
      <w:r>
        <w:commentReference w:id="7"/>
      </w: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del w:id="234" w:author="Simon Carrignon" w:date="2015-12-22T16:01:00Z"/>
        </w:rPr>
      </w:pPr>
      <w:del w:id="233" w:author="Simon Carrignon" w:date="2015-12-22T16:01:00Z">
        <w:r>
          <w:rPr>
            <w:rFonts w:cs="Courier New" w:ascii="Courier New" w:hAnsi="Courier New"/>
          </w:rPr>
        </w:r>
      </w:del>
    </w:p>
    <w:p>
      <w:pPr>
        <w:pStyle w:val="PlainText"/>
        <w:rPr>
          <w:rFonts w:ascii="Courier New" w:hAnsi="Courier New" w:cs="Courier New"/>
        </w:rPr>
      </w:pPr>
      <w:del w:id="235" w:author="Simon Carrignon" w:date="2015-12-22T11:55:00Z">
        <w:r>
          <w:rPr>
            <w:rFonts w:cs="Courier New" w:ascii="Courier New" w:hAnsi="Courier New"/>
          </w:rPr>
          <w:delText>%As shown by Gould (1989), this kind of understanding is strongly dependent on the contingency of the biological history:  This, and the elements used by evolutionary biologist to study history of biology, put them closer to historian than to phycisist (Ereshefsky, 1992, Beatty, 1995).</w:delText>
        </w:r>
      </w:del>
    </w:p>
    <w:p>
      <w:pPr>
        <w:pStyle w:val="PlainText"/>
        <w:rPr/>
      </w:pPr>
      <w:del w:id="236" w:author="Simon Carrignon" w:date="2015-12-22T11:55:00Z">
        <w:r>
          <w:rPr>
            <w:rFonts w:cs="Courier New" w:ascii="Courier New" w:hAnsi="Courier New"/>
          </w:rPr>
          <w:delText>%</w:delText>
        </w:r>
      </w:del>
    </w:p>
    <w:p>
      <w:pPr>
        <w:pStyle w:val="PlainText"/>
        <w:rPr/>
      </w:pPr>
      <w:del w:id="237" w:author="Simon Carrignon" w:date="2015-12-22T11:55:00Z">
        <w:r>
          <w:rPr>
            <w:rFonts w:cs="Courier New" w:ascii="Courier New" w:hAnsi="Courier New"/>
          </w:rPr>
          <w:delText>%</w:delText>
        </w:r>
      </w:del>
    </w:p>
    <w:p>
      <w:pPr>
        <w:pStyle w:val="PlainText"/>
        <w:rPr/>
      </w:pPr>
      <w:del w:id="238" w:author="Simon Carrignon" w:date="2015-12-22T11:55:00Z">
        <w:r>
          <w:rPr>
            <w:rFonts w:cs="Courier New" w:ascii="Courier New" w:hAnsi="Courier New"/>
          </w:rPr>
          <w:delText xml:space="preserve">%Among those models, and given the more and more important emphasis </w:delText>
        </w:r>
      </w:del>
      <w:del w:id="239" w:author="Bernardo Rondelli" w:date="2015-12-22T09:06:00Z">
        <w:r>
          <w:rPr>
            <w:rFonts w:cs="Courier New" w:ascii="Courier New" w:hAnsi="Courier New"/>
          </w:rPr>
          <w:delText xml:space="preserve">put </w:delText>
        </w:r>
      </w:del>
      <w:del w:id="240" w:author="Simon Carrignon" w:date="2015-12-22T11:55:00Z">
        <w:r>
          <w:rPr>
            <w:rFonts w:cs="Courier New" w:ascii="Courier New" w:hAnsi="Courier New"/>
          </w:rPr>
          <w:delText>on ecological and individual-to-individual interactions, the artificial environment made of formal models and computer simulation is exploited to palliate the lack of data and the difficulty to recreate the right conditions of evolution in traditional laboratory (Peck 2004\ldots).</w:delText>
        </w:r>
      </w:del>
    </w:p>
    <w:p>
      <w:pPr>
        <w:pStyle w:val="PlainText"/>
        <w:rPr/>
      </w:pPr>
      <w:del w:id="241" w:author="Simon Carrignon" w:date="2015-12-22T11:55:00Z">
        <w:r>
          <w:rPr>
            <w:rFonts w:cs="Courier New" w:ascii="Courier New" w:hAnsi="Courier New"/>
          </w:rPr>
          <w:delText>%</w:delText>
        </w:r>
      </w:del>
    </w:p>
    <w:p>
      <w:pPr>
        <w:pStyle w:val="PlainText"/>
        <w:rPr>
          <w:rFonts w:ascii="Courier New" w:hAnsi="Courier New" w:cs="Courier New"/>
        </w:rPr>
      </w:pPr>
      <w:del w:id="242" w:author="Simon Carrignon" w:date="2015-12-22T11:55:00Z">
        <w:r>
          <w:rPr>
            <w:rFonts w:cs="Courier New" w:ascii="Courier New" w:hAnsi="Courier New"/>
          </w:rPr>
          <w:delText>%All this suggest how the problems encountered by evolutionary biologists are extremely similar to those archaeologists and historians have to face. The way inferences are made about the history of living beings seems to fall into epistemological framework that resembles that used by historians and archaeologists when they try to rebuild history of human societies. Mathematical and computer models are a way to make some of those inferences explicit in their premises and conditions of application, if not quantifiable: this can sometimes offer the possibility to infer, in a statistically plausible and transparent way, data that are missing.</w:delText>
        </w:r>
      </w:del>
    </w:p>
    <w:p>
      <w:pPr>
        <w:pStyle w:val="PlainText"/>
        <w:rPr>
          <w:rFonts w:ascii="Courier New" w:hAnsi="Courier New" w:cs="Courier New"/>
        </w:rPr>
      </w:pPr>
      <w:del w:id="243" w:author="Simon Carrignon" w:date="2015-12-22T14:05:00Z">
        <w:r>
          <w:rPr>
            <w:rFonts w:cs="Courier New" w:ascii="Courier New" w:hAnsi="Courier New"/>
          </w:rPr>
        </w:r>
      </w:del>
    </w:p>
    <w:p>
      <w:pPr>
        <w:pStyle w:val="PlainText"/>
        <w:rPr>
          <w:rFonts w:ascii="Courier New" w:hAnsi="Courier New" w:cs="Courier New"/>
        </w:rPr>
      </w:pPr>
      <w:del w:id="244" w:author="Simon Carrignon" w:date="2015-12-22T16:01:00Z">
        <w:r>
          <w:rPr>
            <w:rFonts w:cs="Courier New" w:ascii="Courier New" w:hAnsi="Courier New"/>
          </w:rPr>
          <w:delText>\section{Computer Simulation: a heuristic tool</w:delText>
        </w:r>
      </w:del>
      <w:del w:id="245" w:author="Simon Carrignon" w:date="2015-12-22T16:01:00Z">
        <w:r>
          <w:rPr>
            <w:rFonts w:cs="Courier New" w:ascii="Courier New" w:hAnsi="Courier New"/>
          </w:rPr>
          <w:delText>}</w:delText>
        </w:r>
      </w:del>
    </w:p>
    <w:p>
      <w:pPr>
        <w:pStyle w:val="PlainText"/>
        <w:rPr>
          <w:rFonts w:ascii="Courier New" w:hAnsi="Courier New" w:cs="Courier New"/>
          <w:del w:id="262" w:author="Simon Carrignon" w:date="2015-12-22T16:02:00Z"/>
        </w:rPr>
      </w:pPr>
      <w:del w:id="246" w:author="Bernardo Rondelli" w:date="2015-12-22T09:09:00Z">
        <w:r>
          <w:rPr>
            <w:rFonts w:cs="Courier New" w:ascii="Courier New" w:hAnsi="Courier New"/>
          </w:rPr>
          <w:delText xml:space="preserve">But </w:delText>
        </w:r>
      </w:del>
      <w:ins w:id="247" w:author="Bernardo Rondelli" w:date="2015-12-22T09:09:00Z">
        <w:r>
          <w:rPr>
            <w:rFonts w:cs="Courier New" w:ascii="Courier New" w:hAnsi="Courier New"/>
          </w:rPr>
          <w:t>T</w:t>
        </w:r>
      </w:ins>
      <w:del w:id="248" w:author="Bernardo Rondelli" w:date="2015-12-22T09:09:00Z">
        <w:r>
          <w:rPr>
            <w:rFonts w:cs="Courier New" w:ascii="Courier New" w:hAnsi="Courier New"/>
          </w:rPr>
          <w:delText>t</w:delText>
        </w:r>
      </w:del>
      <w:del w:id="249" w:author="Simon Carrignon" w:date="2015-12-22T16:04:00Z">
        <w:r>
          <w:rPr>
            <w:rFonts w:cs="Courier New" w:ascii="Courier New" w:hAnsi="Courier New"/>
          </w:rPr>
          <w:delText>he</w:delText>
        </w:r>
      </w:del>
      <w:ins w:id="250" w:author="Simon Carrignon" w:date="2015-12-22T16:11:00Z">
        <w:r>
          <w:rPr>
            <w:rFonts w:cs="Courier New" w:ascii="Courier New" w:hAnsi="Courier New"/>
          </w:rPr>
          <w:t>h</w:t>
        </w:r>
      </w:ins>
      <w:ins w:id="251" w:author="Simon Carrignon" w:date="2015-12-22T16:04:00Z">
        <w:r>
          <w:rPr>
            <w:rFonts w:cs="Courier New" w:ascii="Courier New" w:hAnsi="Courier New"/>
          </w:rPr>
          <w:t>is</w:t>
        </w:r>
      </w:ins>
      <w:r>
        <w:rPr>
          <w:rFonts w:cs="Courier New" w:ascii="Courier New" w:hAnsi="Courier New"/>
        </w:rPr>
        <w:t xml:space="preserve"> use of computer simulation and modelling is not restricted</w:t>
      </w:r>
      <w:del w:id="252" w:author="Simon Carrignon" w:date="2015-12-22T14:34:00Z">
        <w:r>
          <w:rPr>
            <w:rFonts w:cs="Courier New" w:ascii="Courier New" w:hAnsi="Courier New"/>
          </w:rPr>
          <w:delText xml:space="preserve"> to phylogenetic and</w:delText>
        </w:r>
      </w:del>
      <w:r>
        <w:rPr>
          <w:rFonts w:cs="Courier New" w:ascii="Courier New" w:hAnsi="Courier New"/>
        </w:rPr>
        <w:t xml:space="preserve"> </w:t>
      </w:r>
      <w:ins w:id="253" w:author="Simon Carrignon" w:date="2015-12-22T14:54:00Z">
        <w:r>
          <w:rPr>
            <w:rFonts w:cs="Courier New" w:ascii="Courier New" w:hAnsi="Courier New"/>
          </w:rPr>
          <w:t xml:space="preserve">to </w:t>
        </w:r>
      </w:ins>
      <w:r>
        <w:rPr>
          <w:rFonts w:cs="Courier New" w:ascii="Courier New" w:hAnsi="Courier New"/>
        </w:rPr>
        <w:t xml:space="preserve">evolutionary biology. </w:t>
      </w:r>
      <w:del w:id="254" w:author="Simon Carrignon" w:date="2015-12-22T14:55:00Z">
        <w:r>
          <w:rPr>
            <w:rFonts w:cs="Courier New" w:ascii="Courier New" w:hAnsi="Courier New"/>
          </w:rPr>
          <w:delText>Indeed i</w:delText>
        </w:r>
      </w:del>
      <w:ins w:id="255" w:author="Simon Carrignon" w:date="2015-12-22T14:55:00Z">
        <w:r>
          <w:rPr>
            <w:rFonts w:cs="Courier New" w:ascii="Courier New" w:hAnsi="Courier New"/>
          </w:rPr>
          <w:t>I</w:t>
        </w:r>
      </w:ins>
      <w:r>
        <w:rPr>
          <w:rFonts w:cs="Courier New" w:ascii="Courier New" w:hAnsi="Courier New"/>
        </w:rPr>
        <w:t xml:space="preserve">t is now widely </w:t>
      </w:r>
      <w:ins w:id="256" w:author="Simon Carrignon" w:date="2015-12-22T15:43:00Z">
        <w:r>
          <w:rPr>
            <w:rFonts w:cs="Courier New" w:ascii="Courier New" w:hAnsi="Courier New"/>
          </w:rPr>
          <w:t>spread</w:t>
        </w:r>
      </w:ins>
      <w:del w:id="257" w:author="Simon Carrignon" w:date="2015-12-22T15:43:00Z">
        <w:r>
          <w:rPr>
            <w:rFonts w:cs="Courier New" w:ascii="Courier New" w:hAnsi="Courier New"/>
          </w:rPr>
          <w:delText>use</w:delText>
        </w:r>
      </w:del>
      <w:r>
        <w:rPr>
          <w:rFonts w:cs="Courier New" w:ascii="Courier New" w:hAnsi="Courier New"/>
        </w:rPr>
        <w:t xml:space="preserve"> in all branches of Science. People in Artificial Life (Bedau et al. 1998, 2000, Paolo et al. 2000, \ldots) argue</w:t>
      </w:r>
      <w:del w:id="258" w:author="Simon Carrignon" w:date="2015-12-22T15:43:00Z">
        <w:r>
          <w:rPr>
            <w:rFonts w:cs="Courier New" w:ascii="Courier New" w:hAnsi="Courier New"/>
          </w:rPr>
          <w:delText>d</w:delText>
        </w:r>
      </w:del>
      <w:r>
        <w:rPr>
          <w:rFonts w:cs="Courier New" w:ascii="Courier New" w:hAnsi="Courier New"/>
        </w:rPr>
        <w:t xml:space="preserve"> that computer simulation are powerful heuristic tool</w:t>
      </w:r>
      <w:ins w:id="259" w:author="Simon Carrignon" w:date="2015-12-22T14:05:00Z">
        <w:r>
          <w:rPr>
            <w:rFonts w:cs="Courier New" w:ascii="Courier New" w:hAnsi="Courier New"/>
          </w:rPr>
          <w:t>s</w:t>
        </w:r>
      </w:ins>
      <w:r>
        <w:rPr>
          <w:rFonts w:cs="Courier New" w:ascii="Courier New" w:hAnsi="Courier New"/>
        </w:rPr>
        <w:t xml:space="preserve"> that combine the exploratory power of thought experiment</w:t>
      </w:r>
      <w:ins w:id="260" w:author="Simon Carrignon" w:date="2015-12-22T14:55:00Z">
        <w:r>
          <w:rPr>
            <w:rFonts w:cs="Courier New" w:ascii="Courier New" w:hAnsi="Courier New"/>
          </w:rPr>
          <w:t>s</w:t>
        </w:r>
      </w:ins>
      <w:r>
        <w:rPr>
          <w:rFonts w:cs="Courier New" w:ascii="Courier New" w:hAnsi="Courier New"/>
        </w:rPr>
        <w:t xml:space="preserve"> and the logical strength of mathematic</w:t>
      </w:r>
      <w:ins w:id="261" w:author="Simon Carrignon" w:date="2015-12-22T14:55:00Z">
        <w:r>
          <w:rPr>
            <w:rFonts w:cs="Courier New" w:ascii="Courier New" w:hAnsi="Courier New"/>
          </w:rPr>
          <w:t>s</w:t>
        </w:r>
      </w:ins>
      <w:r>
        <w:rPr>
          <w:rFonts w:cs="Courier New" w:ascii="Courier New" w:hAnsi="Courier New"/>
        </w:rPr>
        <w:t xml:space="preserve">. They allow to test quickly a lot of possible ``opaque though experiment'' that would be impossible to </w:t>
      </w:r>
      <w:r>
        <w:rPr>
          <w:rFonts w:cs="Courier New" w:ascii="Courier New" w:hAnsi="Courier New"/>
        </w:rPr>
        <w:t>execute</w:t>
      </w:r>
      <w:r>
        <w:rPr>
          <w:rFonts w:cs="Courier New" w:ascii="Courier New" w:hAnsi="Courier New"/>
        </w:rPr>
        <w:t xml:space="preserve"> mentally.</w:t>
      </w:r>
    </w:p>
    <w:p>
      <w:pPr>
        <w:pStyle w:val="PlainText"/>
        <w:rPr>
          <w:rFonts w:ascii="Courier New" w:hAnsi="Courier New" w:cs="Courier New"/>
          <w:del w:id="264" w:author="Simon Carrignon" w:date="2015-12-22T14:34:00Z"/>
        </w:rPr>
      </w:pPr>
      <w:del w:id="263" w:author="Simon Carrignon" w:date="2015-12-22T11:59:00Z">
        <w:r>
          <w:rPr>
            <w:rFonts w:cs="Courier New" w:ascii="Courier New" w:hAnsi="Courier New"/>
          </w:rPr>
          <w:delText>Moreover, HPC allow us nowadays to statistically try a wide range of parameter of such thought experiment otherwise technically impossible (thought theoretically yes).</w:delText>
        </w:r>
      </w:del>
    </w:p>
    <w:p>
      <w:pPr>
        <w:pStyle w:val="PlainText"/>
        <w:rPr>
          <w:rFonts w:ascii="Courier New" w:hAnsi="Courier New" w:cs="Courier New"/>
          <w:del w:id="280" w:author="Simon Carrignon" w:date="2015-12-22T15:18:00Z"/>
        </w:rPr>
      </w:pPr>
      <w:ins w:id="265" w:author="Simon Carrignon" w:date="2015-12-22T16:02:00Z">
        <w:r>
          <w:rPr>
            <w:rFonts w:cs="Courier New" w:ascii="Courier New" w:hAnsi="Courier New"/>
          </w:rPr>
          <w:t xml:space="preserve"> </w:t>
        </w:r>
      </w:ins>
      <w:ins w:id="266" w:author="Simon Carrignon" w:date="2015-12-22T15:11:00Z">
        <w:r>
          <w:rPr>
            <w:rFonts w:cs="Courier New" w:ascii="Courier New" w:hAnsi="Courier New"/>
          </w:rPr>
          <w:t xml:space="preserve">Moreover, </w:t>
        </w:r>
      </w:ins>
      <w:ins w:id="267" w:author="Simon Carrignon" w:date="2015-12-22T15:11:00Z">
        <w:r>
          <w:rPr>
            <w:rFonts w:cs="Courier New" w:ascii="Courier New" w:hAnsi="Courier New"/>
          </w:rPr>
          <w:t>in complex systems where</w:t>
        </w:r>
      </w:ins>
      <w:ins w:id="268" w:author="Simon Carrignon" w:date="2015-12-22T15:11:00Z">
        <w:r>
          <w:rPr>
            <w:rFonts w:cs="Courier New" w:ascii="Courier New" w:hAnsi="Courier New"/>
          </w:rPr>
          <w:t xml:space="preserve"> the interaction</w:t>
        </w:r>
      </w:ins>
      <w:ins w:id="269" w:author="Simon Carrignon" w:date="2015-12-22T15:11:00Z">
        <w:r>
          <w:rPr>
            <w:rFonts w:cs="Courier New" w:ascii="Courier New" w:hAnsi="Courier New"/>
          </w:rPr>
          <w:t>s</w:t>
        </w:r>
      </w:ins>
      <w:ins w:id="270" w:author="Simon Carrignon" w:date="2015-12-22T15:11:00Z">
        <w:r>
          <w:rPr>
            <w:rFonts w:cs="Courier New" w:ascii="Courier New" w:hAnsi="Courier New"/>
          </w:rPr>
          <w:t xml:space="preserve"> of every subcomponent are </w:t>
        </w:r>
      </w:ins>
      <w:ins w:id="271" w:author="Simon Carrignon" w:date="2015-12-22T15:11:00Z">
        <w:r>
          <w:rPr>
            <w:rFonts w:cs="Courier New" w:ascii="Courier New" w:hAnsi="Courier New"/>
          </w:rPr>
          <w:t xml:space="preserve">multiple, </w:t>
        </w:r>
      </w:ins>
      <w:ins w:id="272" w:author="Simon Carrignon" w:date="2015-12-22T15:11:00Z">
        <w:r>
          <w:rPr>
            <w:rFonts w:cs="Courier New" w:ascii="Courier New" w:hAnsi="Courier New"/>
          </w:rPr>
          <w:t xml:space="preserve">the global dynamics </w:t>
        </w:r>
      </w:ins>
      <w:ins w:id="273" w:author="Simon Carrignon" w:date="2015-12-22T15:23:00Z">
        <w:r>
          <w:rPr>
            <w:rFonts w:cs="Courier New" w:ascii="Courier New" w:hAnsi="Courier New"/>
          </w:rPr>
          <w:t xml:space="preserve">are </w:t>
        </w:r>
      </w:ins>
      <w:ins w:id="274" w:author="Simon Carrignon" w:date="2015-12-22T15:12:00Z">
        <w:r>
          <w:rPr>
            <w:rFonts w:cs="Courier New" w:ascii="Courier New" w:hAnsi="Courier New"/>
          </w:rPr>
          <w:t>di</w:t>
        </w:r>
      </w:ins>
      <w:ins w:id="275" w:author="Simon Carrignon" w:date="2015-12-22T15:12:00Z">
        <w:r>
          <w:rPr>
            <w:rFonts w:cs="Courier New" w:ascii="Courier New" w:hAnsi="Courier New"/>
          </w:rPr>
          <w:t>f</w:t>
        </w:r>
      </w:ins>
      <w:ins w:id="276" w:author="Simon Carrignon" w:date="2015-12-22T15:12:00Z">
        <w:r>
          <w:rPr>
            <w:rFonts w:cs="Courier New" w:ascii="Courier New" w:hAnsi="Courier New"/>
          </w:rPr>
          <w:t xml:space="preserve">ficult to </w:t>
        </w:r>
      </w:ins>
      <w:ins w:id="277" w:author="Simon Carrignon" w:date="2015-12-22T15:12:00Z">
        <w:r>
          <w:rPr>
            <w:rFonts w:cs="Courier New" w:ascii="Courier New" w:hAnsi="Courier New"/>
          </w:rPr>
          <w:t>predict analytically</w:t>
        </w:r>
      </w:ins>
      <w:ins w:id="278" w:author="Simon Carrignon" w:date="2015-12-22T16:13:00Z">
        <w:r>
          <w:rPr>
            <w:rFonts w:cs="Courier New" w:ascii="Courier New" w:hAnsi="Courier New"/>
          </w:rPr>
          <w:t xml:space="preserve">, </w:t>
        </w:r>
      </w:ins>
      <w:ins w:id="279" w:author="Simon Carrignon" w:date="2015-12-22T16:13:00Z">
        <w:r>
          <w:rPr>
            <w:rFonts w:cs="Courier New" w:ascii="Courier New" w:hAnsi="Courier New"/>
          </w:rPr>
          <w:t xml:space="preserve">which make </w:t>
        </w:r>
      </w:ins>
    </w:p>
    <w:p>
      <w:pPr>
        <w:pStyle w:val="PlainText"/>
        <w:rPr/>
      </w:pPr>
      <w:ins w:id="281" w:author="Simon Carrignon" w:date="2015-12-22T16:13:00Z">
        <w:r>
          <w:rPr>
            <w:rFonts w:cs="Courier New" w:ascii="Courier New" w:hAnsi="Courier New"/>
          </w:rPr>
          <w:t xml:space="preserve">simulation and modelling </w:t>
        </w:r>
      </w:ins>
      <w:ins w:id="282" w:author="Simon Carrignon" w:date="2015-12-22T15:26:00Z">
        <w:r>
          <w:rPr>
            <w:rFonts w:cs="Courier New" w:ascii="Courier New" w:hAnsi="Courier New"/>
          </w:rPr>
          <w:t>o</w:t>
        </w:r>
      </w:ins>
      <w:ins w:id="283" w:author="Simon Carrignon" w:date="2015-12-22T15:25:00Z">
        <w:r>
          <w:rPr>
            <w:rFonts w:cs="Courier New" w:ascii="Courier New" w:hAnsi="Courier New"/>
          </w:rPr>
          <w:t xml:space="preserve">ne of the best </w:t>
        </w:r>
      </w:ins>
      <w:ins w:id="284" w:author="Simon Carrignon" w:date="2015-12-22T15:16:00Z">
        <w:r>
          <w:rPr>
            <w:rFonts w:cs="Courier New" w:ascii="Courier New" w:hAnsi="Courier New"/>
          </w:rPr>
          <w:t xml:space="preserve">suitable tool to explore and study </w:t>
        </w:r>
      </w:ins>
      <w:ins w:id="285" w:author="Simon Carrignon" w:date="2015-12-22T15:16:00Z">
        <w:r>
          <w:rPr>
            <w:rFonts w:cs="Courier New" w:ascii="Courier New" w:hAnsi="Courier New"/>
          </w:rPr>
          <w:t xml:space="preserve">those </w:t>
        </w:r>
      </w:ins>
      <w:ins w:id="286" w:author="Simon Carrignon" w:date="2015-12-22T15:16:00Z">
        <w:r>
          <w:rPr>
            <w:rFonts w:cs="Courier New" w:ascii="Courier New" w:hAnsi="Courier New"/>
          </w:rPr>
          <w:t>mechanisms.</w:t>
        </w:r>
      </w:ins>
    </w:p>
    <w:p>
      <w:pPr>
        <w:pStyle w:val="PlainText"/>
        <w:rPr>
          <w:rFonts w:ascii="Courier New" w:hAnsi="Courier New" w:cs="Courier New"/>
        </w:rPr>
      </w:pPr>
      <w:ins w:id="287" w:author="Simon Carrignon" w:date="2015-12-22T15:16:00Z">
        <w:r>
          <w:rPr/>
        </w:r>
      </w:ins>
    </w:p>
    <w:p>
      <w:pPr>
        <w:pStyle w:val="PlainText"/>
        <w:rPr/>
      </w:pPr>
      <w:ins w:id="288" w:author="Simon Carrignon" w:date="2015-12-22T15:16:00Z">
        <w:r>
          <w:rPr>
            <w:rFonts w:cs="Courier New" w:ascii="Courier New" w:hAnsi="Courier New"/>
          </w:rPr>
          <w:t>We see here that c</w:t>
        </w:r>
      </w:ins>
      <w:ins w:id="289" w:author="Simon Carrignon" w:date="2015-12-22T15:16:00Z">
        <w:r>
          <w:rPr>
            <w:rFonts w:cs="Courier New" w:ascii="Courier New" w:hAnsi="Courier New"/>
          </w:rPr>
          <w:t xml:space="preserve">omputer simulation </w:t>
        </w:r>
      </w:ins>
      <w:ins w:id="290" w:author="Simon Carrignon" w:date="2015-12-22T15:16:00Z">
        <w:r>
          <w:rPr>
            <w:rFonts w:cs="Courier New" w:ascii="Courier New" w:hAnsi="Courier New"/>
          </w:rPr>
          <w:t xml:space="preserve">is </w:t>
        </w:r>
      </w:ins>
      <w:ins w:id="291" w:author="Simon Carrignon" w:date="2015-12-22T15:16:00Z">
        <w:r>
          <w:rPr>
            <w:rFonts w:cs="Courier New" w:ascii="Courier New" w:hAnsi="Courier New"/>
          </w:rPr>
          <w:t xml:space="preserve">a </w:t>
        </w:r>
      </w:ins>
      <w:ins w:id="292" w:author="Simon Carrignon" w:date="2015-12-22T15:16:00Z">
        <w:r>
          <w:rPr>
            <w:rFonts w:cs="Courier New" w:ascii="Courier New" w:hAnsi="Courier New"/>
          </w:rPr>
          <w:t xml:space="preserve">good </w:t>
        </w:r>
      </w:ins>
      <w:ins w:id="293" w:author="Simon Carrignon" w:date="2015-12-22T15:16:00Z">
        <w:r>
          <w:rPr>
            <w:rFonts w:cs="Courier New" w:ascii="Courier New" w:hAnsi="Courier New"/>
          </w:rPr>
          <w:t xml:space="preserve">heuristic tool </w:t>
        </w:r>
      </w:ins>
      <w:ins w:id="294" w:author="Simon Carrignon" w:date="2015-12-22T15:16:00Z">
        <w:r>
          <w:rPr>
            <w:rFonts w:cs="Courier New" w:ascii="Courier New" w:hAnsi="Courier New"/>
          </w:rPr>
          <w:t xml:space="preserve">perfectly </w:t>
        </w:r>
      </w:ins>
      <w:ins w:id="295" w:author="Simon Carrignon" w:date="2015-12-22T15:16:00Z">
        <w:r>
          <w:rPr>
            <w:rFonts w:cs="Courier New" w:ascii="Courier New" w:hAnsi="Courier New"/>
          </w:rPr>
          <w:t xml:space="preserve">suited to study </w:t>
        </w:r>
      </w:ins>
      <w:ins w:id="296" w:author="Simon Carrignon" w:date="2015-12-22T15:16:00Z">
        <w:r>
          <w:rPr>
            <w:rFonts w:cs="Courier New" w:ascii="Courier New" w:hAnsi="Courier New"/>
          </w:rPr>
          <w:t xml:space="preserve">complex system. </w:t>
        </w:r>
      </w:ins>
      <w:ins w:id="297" w:author="Simon Carrignon" w:date="2015-12-22T15:16:00Z">
        <w:r>
          <w:rPr>
            <w:rFonts w:cs="Courier New" w:ascii="Courier New" w:hAnsi="Courier New"/>
          </w:rPr>
          <w:t>Those t</w:t>
        </w:r>
      </w:ins>
      <w:ins w:id="298" w:author="Simon Carrignon" w:date="2015-12-22T15:16:00Z">
        <w:r>
          <w:rPr>
            <w:rFonts w:cs="Courier New" w:ascii="Courier New" w:hAnsi="Courier New"/>
          </w:rPr>
          <w:t xml:space="preserve">wo properties make it </w:t>
        </w:r>
      </w:ins>
      <w:ins w:id="299" w:author="Simon Carrignon" w:date="2015-12-22T15:16:00Z">
        <w:r>
          <w:rPr>
            <w:rFonts w:cs="Courier New" w:ascii="Courier New" w:hAnsi="Courier New"/>
          </w:rPr>
          <w:t xml:space="preserve">again </w:t>
        </w:r>
      </w:ins>
      <w:ins w:id="300" w:author="Simon Carrignon" w:date="2015-12-22T15:16:00Z">
        <w:r>
          <w:rPr>
            <w:rFonts w:cs="Courier New" w:ascii="Courier New" w:hAnsi="Courier New"/>
          </w:rPr>
          <w:t xml:space="preserve">a very good candidate to study </w:t>
        </w:r>
      </w:ins>
      <w:ins w:id="301" w:author="Simon Carrignon" w:date="2015-12-22T15:16:00Z">
        <w:r>
          <w:rPr>
            <w:rFonts w:cs="Courier New" w:ascii="Courier New" w:hAnsi="Courier New"/>
          </w:rPr>
          <w:t>past social activities.</w:t>
        </w:r>
      </w:ins>
    </w:p>
    <w:p>
      <w:pPr>
        <w:pStyle w:val="PlainText"/>
        <w:rPr>
          <w:rFonts w:ascii="Courier New" w:hAnsi="Courier New" w:cs="Courier New"/>
        </w:rPr>
      </w:pPr>
      <w:ins w:id="302" w:author="Simon Carrignon" w:date="2015-12-22T15:16:00Z">
        <w:r>
          <w:rPr/>
        </w:r>
      </w:ins>
    </w:p>
    <w:p>
      <w:pPr>
        <w:pStyle w:val="PlainText"/>
        <w:rPr>
          <w:rFonts w:ascii="Courier New" w:hAnsi="Courier New" w:cs="Courier New"/>
        </w:rPr>
      </w:pPr>
      <w:del w:id="303" w:author="Simon Carrignon" w:date="2015-12-22T15:16:00Z">
        <w:r>
          <w:rPr>
            <w:rFonts w:cs="Courier New" w:ascii="Courier New" w:hAnsi="Courier New"/>
          </w:rPr>
          <w:delText xml:space="preserve">are one </w:delText>
        </w:r>
      </w:del>
      <w:del w:id="304" w:author="Simon Carrignon" w:date="2015-12-22T15:21:00Z">
        <w:r>
          <w:rPr>
            <w:rFonts w:cs="Courier New" w:ascii="Courier New" w:hAnsi="Courier New"/>
          </w:rPr>
          <w:delText xml:space="preserve">of the best way to </w:delText>
        </w:r>
      </w:del>
      <w:del w:id="305" w:author="Bernardo Rondelli" w:date="2015-12-22T09:09:00Z">
        <w:r>
          <w:rPr>
            <w:rFonts w:cs="Courier New" w:ascii="Courier New" w:hAnsi="Courier New"/>
          </w:rPr>
          <w:delText xml:space="preserve">study </w:delText>
        </w:r>
      </w:del>
      <w:del w:id="306" w:author="Simon Carrignon" w:date="2015-12-22T15:21:00Z">
        <w:r>
          <w:rPr>
            <w:rFonts w:cs="Courier New" w:ascii="Courier New" w:hAnsi="Courier New"/>
          </w:rPr>
          <w:delText xml:space="preserve">investigate </w:delText>
        </w:r>
      </w:del>
      <w:del w:id="307" w:author="Simon Carrignon" w:date="2015-12-22T15:21:00Z">
        <w:r>
          <w:rPr>
            <w:rFonts w:cs="Courier New" w:ascii="Courier New" w:hAnsi="Courier New"/>
          </w:rPr>
          <w:delText>social science and histor</w:delText>
        </w:r>
      </w:del>
      <w:del w:id="308" w:author="Simon Carrignon" w:date="2015-12-22T15:21:00Z">
        <w:r>
          <w:rPr>
            <w:rFonts w:cs="Courier New" w:ascii="Courier New" w:hAnsi="Courier New"/>
          </w:rPr>
          <w:delText>y</w:delText>
        </w:r>
      </w:del>
      <w:del w:id="309" w:author="Bernardo Rondelli" w:date="2015-12-22T09:09:00Z">
        <w:r>
          <w:rPr>
            <w:rFonts w:cs="Courier New" w:ascii="Courier New" w:hAnsi="Courier New"/>
          </w:rPr>
          <w:delText>y</w:delText>
        </w:r>
      </w:del>
      <w:del w:id="310" w:author="Simon Carrignon" w:date="2015-12-22T15:21:00Z">
        <w:r>
          <w:rPr>
            <w:rFonts w:cs="Courier New" w:ascii="Courier New" w:hAnsi="Courier New"/>
          </w:rPr>
          <w:delText xml:space="preserve"> research questions</w:delText>
        </w:r>
      </w:del>
      <w:del w:id="311" w:author="Simon Carrignon" w:date="2015-12-22T14:55:00Z">
        <w:r>
          <w:rPr>
            <w:rFonts w:cs="Courier New" w:ascii="Courier New" w:hAnsi="Courier New"/>
          </w:rPr>
          <w:delText>,</w:delText>
        </w:r>
      </w:del>
      <w:del w:id="312" w:author="Simon Carrignon" w:date="2015-12-22T14:57:00Z">
        <w:r>
          <w:rPr>
            <w:rFonts w:cs="Courier New" w:ascii="Courier New" w:hAnsi="Courier New"/>
          </w:rPr>
          <w:delText xml:space="preserve"> as </w:delText>
        </w:r>
      </w:del>
      <w:del w:id="313" w:author="Bernardo Rondelli" w:date="2015-12-22T09:10:00Z">
        <w:r>
          <w:rPr>
            <w:rFonts w:cs="Courier New" w:ascii="Courier New" w:hAnsi="Courier New"/>
          </w:rPr>
          <w:delText xml:space="preserve">they give  us a </w:delText>
        </w:r>
      </w:del>
      <w:del w:id="314" w:author="Simon Carrignon" w:date="2015-12-22T14:57:00Z">
        <w:r>
          <w:rPr>
            <w:rFonts w:cs="Courier New" w:ascii="Courier New" w:hAnsi="Courier New"/>
          </w:rPr>
          <w:delText>heuristic tool to test hypotheses made on very complex systems such as high scale economics activity in past society</w:delText>
        </w:r>
      </w:del>
      <w:del w:id="315" w:author="Simon Carrignon" w:date="2015-12-22T14:34:00Z">
        <w:r>
          <w:rPr>
            <w:rFonts w:cs="Courier New" w:ascii="Courier New" w:hAnsi="Courier New"/>
          </w:rPr>
          <w:delText>, where</w:delText>
        </w:r>
      </w:del>
      <w:del w:id="316" w:author="Simon Carrignon" w:date="2015-12-22T15:21:00Z">
        <w:r>
          <w:rPr>
            <w:rFonts w:cs="Courier New" w:ascii="Courier New" w:hAnsi="Courier New"/>
          </w:rPr>
          <w:delText xml:space="preserve"> the interactions between every component of the system make the predictability of it very difficult to solve analytically</w:delText>
        </w:r>
      </w:del>
      <w:del w:id="317" w:author="Simon Carrignon" w:date="2015-12-22T11:59:00Z">
        <w:r>
          <w:rPr>
            <w:rFonts w:cs="Courier New" w:ascii="Courier New" w:hAnsi="Courier New"/>
          </w:rPr>
          <w:delText xml:space="preserve"> and where those original component at the core of this activity are not anymore accessible</w:delText>
        </w:r>
      </w:del>
      <w:del w:id="318" w:author="Simon Carrignon" w:date="2015-12-22T15:21:00Z">
        <w:r>
          <w:rPr>
            <w:rFonts w:cs="Courier New" w:ascii="Courier New" w:hAnsi="Courier New"/>
          </w:rPr>
          <w:delText>.</w:delText>
        </w:r>
      </w:del>
      <w:del w:id="319" w:author="Simon Carrignon" w:date="2015-12-22T15:21:00Z">
        <w:r>
          <w:rPr>
            <w:rFonts w:cs="Courier New" w:ascii="Courier New" w:hAnsi="Courier New"/>
          </w:rPr>
          <w:commentReference w:id="8"/>
        </w:r>
      </w:del>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del w:id="324" w:author="Simon Carrignon" w:date="2015-12-22T14:34:00Z"/>
        </w:rPr>
      </w:pPr>
      <w:del w:id="320" w:author="Simon Carrignon" w:date="2015-12-22T13:56:00Z">
        <w:r>
          <w:rPr>
            <w:rFonts w:cs="Courier New" w:ascii="Courier New" w:hAnsi="Courier New"/>
          </w:rPr>
          <w:delText>Moreover, as said by Winsberg (2003) who follows Hacking, Cartwright and other, Computer Simulation gives us a semi-autonomy from theory that allow us to test theory-independent assumption</w:delText>
        </w:r>
      </w:del>
      <w:del w:id="321" w:author="Simon Carrignon" w:date="2015-12-22T13:56:00Z">
        <w:r>
          <w:rPr>
            <w:rFonts w:cs="Courier New" w:ascii="Courier New" w:hAnsi="Courier New"/>
          </w:rPr>
          <w:delText>. This epistemological freedom is</w:delText>
        </w:r>
      </w:del>
      <w:del w:id="322" w:author="Simon Carrignon" w:date="2015-12-22T13:49:00Z">
        <w:r>
          <w:rPr>
            <w:rFonts w:cs="Courier New" w:ascii="Courier New" w:hAnsi="Courier New"/>
          </w:rPr>
          <w:delText xml:space="preserve"> a</w:delText>
        </w:r>
      </w:del>
      <w:del w:id="323" w:author="Simon Carrignon" w:date="2015-12-22T13:56:00Z">
        <w:r>
          <w:rPr>
            <w:rFonts w:cs="Courier New" w:ascii="Courier New" w:hAnsi="Courier New"/>
          </w:rPr>
          <w:delText xml:space="preserve"> mandatory in such fields as economy and history, that hardly fit in traditional view of theories.</w:delText>
        </w:r>
      </w:del>
    </w:p>
    <w:p>
      <w:pPr>
        <w:pStyle w:val="PlainText"/>
        <w:rPr>
          <w:rFonts w:ascii="Courier New" w:hAnsi="Courier New" w:cs="Courier New"/>
        </w:rPr>
      </w:pPr>
      <w:del w:id="325" w:author="Simon Carrignon" w:date="2015-12-22T16:02:00Z">
        <w:r>
          <w:rPr/>
        </w:r>
      </w:del>
    </w:p>
    <w:p>
      <w:pPr>
        <w:pStyle w:val="PlainText"/>
        <w:rPr>
          <w:rFonts w:ascii="Courier New" w:hAnsi="Courier New" w:cs="Courier New"/>
        </w:rPr>
      </w:pPr>
      <w:del w:id="326" w:author="Simon Carrignon" w:date="2015-12-22T16:02:00Z">
        <w:r>
          <w:rPr>
            <w:rFonts w:cs="Courier New" w:ascii="Courier New" w:hAnsi="Courier New"/>
          </w:rPr>
          <w:delText>\section{Interdisciplinarity and the EPNet project}</w:delText>
        </w:r>
      </w:del>
    </w:p>
    <w:p>
      <w:pPr>
        <w:pStyle w:val="PlainText"/>
        <w:rPr/>
      </w:pPr>
      <w:ins w:id="327" w:author="Simon Carrignon" w:date="2015-12-22T16:02:00Z">
        <w:r>
          <w:rPr>
            <w:rFonts w:cs="Courier New" w:ascii="Courier New" w:hAnsi="Courier New"/>
          </w:rPr>
          <w:t xml:space="preserve">But </w:t>
        </w:r>
      </w:ins>
      <w:del w:id="328" w:author="Simon Carrignon" w:date="2015-12-22T16:02:00Z">
        <w:r>
          <w:rPr>
            <w:rFonts w:cs="Courier New" w:ascii="Courier New" w:hAnsi="Courier New"/>
          </w:rPr>
          <w:delText xml:space="preserve">The idea of </w:delText>
        </w:r>
      </w:del>
      <w:r>
        <w:rPr>
          <w:rFonts w:cs="Courier New" w:ascii="Courier New" w:hAnsi="Courier New"/>
        </w:rPr>
        <w:t xml:space="preserve">building </w:t>
      </w:r>
      <w:del w:id="329" w:author="Bernardo Rondelli" w:date="2015-12-22T09:11:00Z">
        <w:r>
          <w:rPr>
            <w:rFonts w:cs="Courier New" w:ascii="Courier New" w:hAnsi="Courier New"/>
          </w:rPr>
          <w:delText xml:space="preserve">a </w:delText>
        </w:r>
      </w:del>
      <w:r>
        <w:rPr>
          <w:rFonts w:cs="Courier New" w:ascii="Courier New" w:hAnsi="Courier New"/>
        </w:rPr>
        <w:t xml:space="preserve">computational </w:t>
      </w:r>
      <w:del w:id="330" w:author="Simon Carrignon" w:date="2015-12-22T16:15:00Z">
        <w:r>
          <w:rPr>
            <w:rFonts w:cs="Courier New" w:ascii="Courier New" w:hAnsi="Courier New"/>
          </w:rPr>
          <w:delText>model</w:delText>
        </w:r>
      </w:del>
      <w:del w:id="331" w:author="Simon Carrignon" w:date="2015-12-22T16:15:00Z">
        <w:r>
          <w:rPr>
            <w:rFonts w:cs="Courier New" w:ascii="Courier New" w:hAnsi="Courier New"/>
          </w:rPr>
          <w:delText>s</w:delText>
        </w:r>
      </w:del>
      <w:ins w:id="332" w:author="Simon Carrignon" w:date="2015-12-22T16:15:00Z">
        <w:r>
          <w:rPr>
            <w:rFonts w:cs="Courier New" w:ascii="Courier New" w:hAnsi="Courier New"/>
          </w:rPr>
          <w:t>simulations</w:t>
        </w:r>
      </w:ins>
      <w:r>
        <w:rPr>
          <w:rFonts w:cs="Courier New" w:ascii="Courier New" w:hAnsi="Courier New"/>
        </w:rPr>
        <w:t xml:space="preserve"> </w:t>
      </w:r>
      <w:del w:id="333" w:author="Simon Carrignon" w:date="2015-12-22T14:35:00Z">
        <w:r>
          <w:rPr>
            <w:rFonts w:cs="Courier New" w:ascii="Courier New" w:hAnsi="Courier New"/>
          </w:rPr>
          <w:delText xml:space="preserve">in such a way </w:delText>
        </w:r>
      </w:del>
      <w:del w:id="334" w:author="Simon Carrignon" w:date="2015-12-22T14:36:00Z">
        <w:r>
          <w:rPr>
            <w:rFonts w:cs="Courier New" w:ascii="Courier New" w:hAnsi="Courier New"/>
          </w:rPr>
          <w:delText xml:space="preserve">that </w:delText>
        </w:r>
      </w:del>
      <w:del w:id="335" w:author="Simon Carrignon" w:date="2015-12-22T14:35:00Z">
        <w:r>
          <w:rPr>
            <w:rFonts w:cs="Courier New" w:ascii="Courier New" w:hAnsi="Courier New"/>
          </w:rPr>
          <w:delText xml:space="preserve">it </w:delText>
        </w:r>
      </w:del>
      <w:del w:id="336" w:author="Simon Carrignon" w:date="2015-12-22T14:36:00Z">
        <w:r>
          <w:rPr>
            <w:rFonts w:cs="Courier New" w:ascii="Courier New" w:hAnsi="Courier New"/>
          </w:rPr>
          <w:delText>allow</w:delText>
        </w:r>
      </w:del>
      <w:del w:id="337" w:author="Simon Carrignon" w:date="2015-12-22T14:35:00Z">
        <w:r>
          <w:rPr>
            <w:rFonts w:cs="Courier New" w:ascii="Courier New" w:hAnsi="Courier New"/>
          </w:rPr>
          <w:delText>s</w:delText>
        </w:r>
      </w:del>
      <w:del w:id="338" w:author="Simon Carrignon" w:date="2015-12-22T14:36:00Z">
        <w:r>
          <w:rPr>
            <w:rFonts w:cs="Courier New" w:ascii="Courier New" w:hAnsi="Courier New"/>
          </w:rPr>
          <w:delText xml:space="preserve"> us to</w:delText>
        </w:r>
      </w:del>
      <w:ins w:id="339" w:author="Simon Carrignon" w:date="2015-12-22T14:36:00Z">
        <w:r>
          <w:rPr>
            <w:rFonts w:cs="Courier New" w:ascii="Courier New" w:hAnsi="Courier New"/>
          </w:rPr>
          <w:t>that give us</w:t>
        </w:r>
      </w:ins>
      <w:del w:id="340" w:author="Simon Carrignon" w:date="2015-12-22T14:36:00Z">
        <w:r>
          <w:rPr>
            <w:rFonts w:cs="Courier New" w:ascii="Courier New" w:hAnsi="Courier New"/>
          </w:rPr>
          <w:delText xml:space="preserve"> extract </w:delText>
        </w:r>
      </w:del>
      <w:ins w:id="341" w:author="Simon Carrignon" w:date="2015-12-22T14:36:00Z">
        <w:r>
          <w:rPr>
            <w:rFonts w:cs="Courier New" w:ascii="Courier New" w:hAnsi="Courier New"/>
          </w:rPr>
          <w:t xml:space="preserve"> </w:t>
        </w:r>
      </w:ins>
      <w:r>
        <w:rPr>
          <w:rFonts w:cs="Courier New" w:ascii="Courier New" w:hAnsi="Courier New"/>
        </w:rPr>
        <w:t xml:space="preserve">valuable knowledge </w:t>
      </w:r>
      <w:ins w:id="342" w:author="Simon Carrignon" w:date="2015-12-22T14:36:00Z">
        <w:r>
          <w:rPr>
            <w:rFonts w:cs="Courier New" w:ascii="Courier New" w:hAnsi="Courier New"/>
          </w:rPr>
          <w:t xml:space="preserve">about </w:t>
        </w:r>
      </w:ins>
      <w:del w:id="343" w:author="Simon Carrignon" w:date="2015-12-22T14:36:00Z">
        <w:r>
          <w:rPr>
            <w:rFonts w:cs="Courier New" w:ascii="Courier New" w:hAnsi="Courier New"/>
          </w:rPr>
          <w:delText xml:space="preserve">from it, </w:delText>
        </w:r>
      </w:del>
      <w:ins w:id="344" w:author="Simon Carrignon" w:date="2015-12-22T14:36:00Z">
        <w:r>
          <w:rPr>
            <w:rFonts w:cs="Courier New" w:ascii="Courier New" w:hAnsi="Courier New"/>
          </w:rPr>
          <w:t xml:space="preserve">the modelled object </w:t>
        </w:r>
      </w:ins>
      <w:r>
        <w:rPr>
          <w:rFonts w:cs="Courier New" w:ascii="Courier New" w:hAnsi="Courier New"/>
        </w:rPr>
        <w:t xml:space="preserve">still remains a difficult task. Computer scientists have to be </w:t>
      </w:r>
      <w:del w:id="345" w:author="Simon Carrignon" w:date="2015-12-22T14:06:00Z">
        <w:r>
          <w:rPr>
            <w:rFonts w:cs="Courier New" w:ascii="Courier New" w:hAnsi="Courier New"/>
          </w:rPr>
          <w:delText xml:space="preserve">really </w:delText>
        </w:r>
      </w:del>
      <w:del w:id="346" w:author="Simon Carrignon" w:date="2015-12-22T14:37:00Z">
        <w:r>
          <w:rPr>
            <w:rFonts w:cs="Courier New" w:ascii="Courier New" w:hAnsi="Courier New"/>
          </w:rPr>
          <w:delText xml:space="preserve">careful </w:delText>
        </w:r>
      </w:del>
      <w:ins w:id="347" w:author="Simon Carrignon" w:date="2015-12-22T14:37:00Z">
        <w:r>
          <w:rPr>
            <w:rFonts w:cs="Courier New" w:ascii="Courier New" w:hAnsi="Courier New"/>
          </w:rPr>
          <w:t>aware off</w:t>
        </w:r>
      </w:ins>
      <w:del w:id="348" w:author="Simon Carrignon" w:date="2015-12-22T14:37:00Z">
        <w:r>
          <w:rPr>
            <w:rFonts w:cs="Courier New" w:ascii="Courier New" w:hAnsi="Courier New"/>
          </w:rPr>
          <w:delText>about</w:delText>
        </w:r>
      </w:del>
      <w:r>
        <w:rPr>
          <w:rFonts w:cs="Courier New" w:ascii="Courier New" w:hAnsi="Courier New"/>
        </w:rPr>
        <w:t xml:space="preserve"> every assumption</w:t>
      </w:r>
      <w:ins w:id="349" w:author="Simon Carrignon" w:date="2015-12-22T16:02:00Z">
        <w:r>
          <w:rPr>
            <w:rFonts w:cs="Courier New" w:ascii="Courier New" w:hAnsi="Courier New"/>
          </w:rPr>
          <w:t>s</w:t>
        </w:r>
      </w:ins>
      <w:r>
        <w:rPr>
          <w:rFonts w:cs="Courier New" w:ascii="Courier New" w:hAnsi="Courier New"/>
        </w:rPr>
        <w:t xml:space="preserve"> they </w:t>
      </w:r>
      <w:ins w:id="350" w:author="Simon Carrignon" w:date="2015-12-22T14:06:00Z">
        <w:r>
          <w:rPr>
            <w:rFonts w:cs="Courier New" w:ascii="Courier New" w:hAnsi="Courier New"/>
          </w:rPr>
          <w:t xml:space="preserve">could </w:t>
        </w:r>
      </w:ins>
      <w:r>
        <w:rPr>
          <w:rFonts w:cs="Courier New" w:ascii="Courier New" w:hAnsi="Courier New"/>
        </w:rPr>
        <w:t xml:space="preserve">implicitly made and historians </w:t>
      </w:r>
      <w:del w:id="351" w:author="Simon Carrignon" w:date="2015-12-22T14:37:00Z">
        <w:r>
          <w:rPr>
            <w:rFonts w:cs="Courier New" w:ascii="Courier New" w:hAnsi="Courier New"/>
          </w:rPr>
          <w:delText xml:space="preserve">are invited </w:delText>
        </w:r>
      </w:del>
      <w:ins w:id="352" w:author="Simon Carrignon" w:date="2015-12-22T14:37:00Z">
        <w:r>
          <w:rPr>
            <w:rFonts w:cs="Courier New" w:ascii="Courier New" w:hAnsi="Courier New"/>
          </w:rPr>
          <w:t>have to</w:t>
        </w:r>
      </w:ins>
      <w:del w:id="353" w:author="Simon Carrignon" w:date="2015-12-22T14:37:00Z">
        <w:r>
          <w:rPr>
            <w:rFonts w:cs="Courier New" w:ascii="Courier New" w:hAnsi="Courier New"/>
          </w:rPr>
          <w:delText>to</w:delText>
        </w:r>
      </w:del>
      <w:r>
        <w:rPr>
          <w:rFonts w:cs="Courier New" w:ascii="Courier New" w:hAnsi="Courier New"/>
        </w:rPr>
        <w:t xml:space="preserve"> formulate their hypotheses in </w:t>
      </w:r>
      <w:ins w:id="354" w:author="Bernardo Rondelli" w:date="2015-12-22T09:12:00Z">
        <w:r>
          <w:rPr>
            <w:rFonts w:cs="Courier New" w:ascii="Courier New" w:hAnsi="Courier New"/>
          </w:rPr>
          <w:t>a</w:t>
        </w:r>
      </w:ins>
      <w:del w:id="355" w:author="Simon Carrignon" w:date="2015-12-22T14:37:00Z">
        <w:r>
          <w:rPr>
            <w:rFonts w:cs="Courier New" w:ascii="Courier New" w:hAnsi="Courier New"/>
          </w:rPr>
          <w:delText xml:space="preserve"> </w:delText>
        </w:r>
      </w:del>
      <w:del w:id="356" w:author="Bernardo Rondelli" w:date="2015-12-22T09:12:00Z">
        <w:r>
          <w:rPr>
            <w:rFonts w:cs="Courier New" w:ascii="Courier New" w:hAnsi="Courier New"/>
          </w:rPr>
          <w:delText>new and</w:delText>
        </w:r>
      </w:del>
      <w:ins w:id="357" w:author="Simon Carrignon" w:date="2015-12-22T14:37:00Z">
        <w:r>
          <w:rPr>
            <w:rFonts w:cs="Courier New" w:ascii="Courier New" w:hAnsi="Courier New"/>
          </w:rPr>
          <w:t xml:space="preserve">n </w:t>
        </w:r>
      </w:ins>
      <w:del w:id="358" w:author="Simon Carrignon" w:date="2015-12-22T14:37:00Z">
        <w:r>
          <w:rPr>
            <w:rFonts w:cs="Courier New" w:ascii="Courier New" w:hAnsi="Courier New"/>
          </w:rPr>
          <w:delText>different</w:delText>
        </w:r>
      </w:del>
      <w:del w:id="359" w:author="Simon Carrignon" w:date="2015-12-22T14:37:00Z">
        <w:r>
          <w:rPr>
            <w:rFonts w:cs="Courier New" w:ascii="Courier New" w:hAnsi="Courier New"/>
          </w:rPr>
          <w:delText xml:space="preserve"> </w:delText>
        </w:r>
      </w:del>
      <w:del w:id="360" w:author="Bernardo Rondelli" w:date="2015-12-22T09:12:00Z">
        <w:r>
          <w:rPr>
            <w:rFonts w:cs="Courier New" w:ascii="Courier New" w:hAnsi="Courier New"/>
          </w:rPr>
          <w:delText xml:space="preserve">innovative </w:delText>
        </w:r>
      </w:del>
      <w:r>
        <w:rPr>
          <w:rFonts w:cs="Courier New" w:ascii="Courier New" w:hAnsi="Courier New"/>
        </w:rPr>
        <w:t xml:space="preserve">epistemological framework </w:t>
      </w:r>
      <w:del w:id="361" w:author="Simon Carrignon" w:date="2015-12-22T14:37:00Z">
        <w:r>
          <w:rPr>
            <w:rFonts w:cs="Courier New" w:ascii="Courier New" w:hAnsi="Courier New"/>
          </w:rPr>
          <w:delText xml:space="preserve">which still has to be clearly </w:delText>
        </w:r>
      </w:del>
      <w:ins w:id="362" w:author="Simon Carrignon" w:date="2015-12-22T14:37:00Z">
        <w:r>
          <w:rPr>
            <w:rFonts w:cs="Courier New" w:ascii="Courier New" w:hAnsi="Courier New"/>
          </w:rPr>
          <w:t xml:space="preserve">yet not clearly </w:t>
        </w:r>
      </w:ins>
      <w:r>
        <w:rPr>
          <w:rFonts w:cs="Courier New" w:ascii="Courier New" w:hAnsi="Courier New"/>
        </w:rPr>
        <w:t>specified</w:t>
      </w:r>
      <w:del w:id="363" w:author="Simon Carrignon" w:date="2015-12-22T16:02:00Z">
        <w:r>
          <w:rPr>
            <w:rFonts w:cs="Courier New" w:ascii="Courier New" w:hAnsi="Courier New"/>
          </w:rPr>
          <w:delText xml:space="preserve"> and investigated,</w:delText>
        </w:r>
      </w:del>
      <w:r>
        <w:rPr>
          <w:rFonts w:cs="Courier New" w:ascii="Courier New" w:hAnsi="Courier New"/>
        </w:rPr>
        <w:t xml:space="preserve"> and </w:t>
      </w:r>
      <w:del w:id="364" w:author="Simon Carrignon" w:date="2015-12-22T14:38:00Z">
        <w:r>
          <w:rPr>
            <w:rFonts w:cs="Courier New" w:ascii="Courier New" w:hAnsi="Courier New"/>
          </w:rPr>
          <w:delText xml:space="preserve">whose boundaries stay quite </w:delText>
        </w:r>
      </w:del>
      <w:r>
        <w:rPr>
          <w:rFonts w:cs="Courier New" w:ascii="Courier New" w:hAnsi="Courier New"/>
        </w:rPr>
        <w:t>far away from the one they have been used to</w:t>
      </w:r>
      <w:del w:id="365" w:author="Simon Carrignon" w:date="2015-12-22T15:00:00Z">
        <w:r>
          <w:rPr>
            <w:rFonts w:cs="Courier New" w:ascii="Courier New" w:hAnsi="Courier New"/>
          </w:rPr>
          <w:delText xml:space="preserve"> now</w:delText>
        </w:r>
      </w:del>
      <w:r>
        <w:rPr>
          <w:rFonts w:cs="Courier New" w:ascii="Courier New" w:hAnsi="Courier New"/>
        </w:rPr>
        <w:t xml:space="preserve">. </w:t>
      </w:r>
      <w:commentRangeStart w:id="9"/>
      <w:r>
        <w:rPr>
          <w:rFonts w:cs="Courier New" w:ascii="Courier New" w:hAnsi="Courier New"/>
        </w:rPr>
        <w:t xml:space="preserve">The communication </w:t>
      </w:r>
      <w:del w:id="366" w:author="Simon Carrignon" w:date="2015-12-22T15:48:00Z">
        <w:r>
          <w:rPr>
            <w:rFonts w:cs="Courier New" w:ascii="Courier New" w:hAnsi="Courier New"/>
          </w:rPr>
          <w:delText xml:space="preserve">between both side of the research </w:delText>
        </w:r>
      </w:del>
      <w:r>
        <w:rPr>
          <w:rFonts w:cs="Courier New" w:ascii="Courier New" w:hAnsi="Courier New"/>
        </w:rPr>
        <w:t>is thus primordial</w:t>
      </w:r>
      <w:del w:id="367" w:author="Simon Carrignon" w:date="2015-12-22T16:03:00Z">
        <w:r>
          <w:rPr>
            <w:rFonts w:cs="Courier New" w:ascii="Courier New" w:hAnsi="Courier New"/>
          </w:rPr>
          <w:delText>:</w:delText>
        </w:r>
      </w:del>
      <w:ins w:id="368" w:author="Simon Carrignon" w:date="2015-12-22T16:15:00Z">
        <w:r>
          <w:rPr>
            <w:rFonts w:cs="Courier New" w:ascii="Courier New" w:hAnsi="Courier New"/>
          </w:rPr>
          <w:t>,</w:t>
        </w:r>
      </w:ins>
      <w:ins w:id="369" w:author="Simon Carrignon" w:date="2015-12-22T16:03:00Z">
        <w:r>
          <w:rPr>
            <w:rFonts w:cs="Courier New" w:ascii="Courier New" w:hAnsi="Courier New"/>
          </w:rPr>
          <w:t xml:space="preserve"> </w:t>
        </w:r>
      </w:ins>
      <w:ins w:id="370" w:author="Simon Carrignon" w:date="2015-12-22T16:03:00Z">
        <w:r>
          <w:rPr>
            <w:rFonts w:cs="Courier New" w:ascii="Courier New" w:hAnsi="Courier New"/>
          </w:rPr>
          <w:t>as</w:t>
        </w:r>
      </w:ins>
      <w:r>
        <w:rPr>
          <w:rFonts w:cs="Courier New" w:ascii="Courier New" w:hAnsi="Courier New"/>
        </w:rPr>
        <w:t xml:space="preserve"> knowledge </w:t>
      </w:r>
      <w:del w:id="371" w:author="Simon Carrignon" w:date="2015-12-22T15:48:00Z">
        <w:r>
          <w:rPr>
            <w:rFonts w:cs="Courier New" w:ascii="Courier New" w:hAnsi="Courier New"/>
          </w:rPr>
          <w:delText xml:space="preserve">in such a challenging journey </w:delText>
        </w:r>
      </w:del>
      <w:ins w:id="372" w:author="Simon Carrignon" w:date="2015-12-22T16:15:00Z">
        <w:r>
          <w:rPr>
            <w:rFonts w:cs="Courier New" w:ascii="Courier New" w:hAnsi="Courier New"/>
          </w:rPr>
          <w:t xml:space="preserve">here </w:t>
        </w:r>
      </w:ins>
      <w:r>
        <w:rPr>
          <w:rFonts w:cs="Courier New" w:ascii="Courier New" w:hAnsi="Courier New"/>
        </w:rPr>
        <w:t>does not lie in the mathematical models neither in the historical data</w:t>
      </w:r>
      <w:del w:id="373" w:author="Simon Carrignon" w:date="2015-12-22T15:48:00Z">
        <w:r>
          <w:rPr>
            <w:rFonts w:cs="Courier New" w:ascii="Courier New" w:hAnsi="Courier New"/>
          </w:rPr>
          <w:delText>,</w:delText>
        </w:r>
      </w:del>
      <w:ins w:id="374" w:author="Simon Carrignon" w:date="2015-12-22T16:16:00Z">
        <w:r>
          <w:rPr>
            <w:rFonts w:cs="Courier New" w:ascii="Courier New" w:hAnsi="Courier New"/>
          </w:rPr>
          <w:t>,</w:t>
        </w:r>
      </w:ins>
      <w:r>
        <w:rPr>
          <w:rFonts w:cs="Courier New" w:ascii="Courier New" w:hAnsi="Courier New"/>
        </w:rPr>
        <w:t xml:space="preserve"> but emerges from the well articulation of both side (Winsberg 2009).</w:t>
      </w:r>
      <w:commentRangeEnd w:id="9"/>
      <w:r>
        <w:commentReference w:id="9"/>
      </w: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pPr>
      <w:ins w:id="375" w:author="Simon Carrignon" w:date="2015-12-22T15:46:00Z">
        <w:r>
          <w:rPr>
            <w:rFonts w:cs="Courier New" w:ascii="Courier New" w:hAnsi="Courier New"/>
          </w:rPr>
          <w:t>Here we</w:t>
        </w:r>
      </w:ins>
      <w:del w:id="376" w:author="Simon Carrignon" w:date="2015-12-22T15:46:00Z">
        <w:r>
          <w:rPr>
            <w:rFonts w:cs="Courier New" w:ascii="Courier New" w:hAnsi="Courier New"/>
          </w:rPr>
          <w:delText>In this paper, we</w:delText>
        </w:r>
      </w:del>
      <w:r>
        <w:rPr>
          <w:rFonts w:cs="Courier New" w:ascii="Courier New" w:hAnsi="Courier New"/>
        </w:rPr>
        <w:t xml:space="preserve"> </w:t>
      </w:r>
      <w:del w:id="377" w:author="Simon Carrignon" w:date="2015-12-22T14:59:00Z">
        <w:r>
          <w:rPr>
            <w:rFonts w:cs="Courier New" w:ascii="Courier New" w:hAnsi="Courier New"/>
          </w:rPr>
          <w:delText xml:space="preserve">will </w:delText>
        </w:r>
      </w:del>
      <w:r>
        <w:rPr>
          <w:rFonts w:cs="Courier New" w:ascii="Courier New" w:hAnsi="Courier New"/>
        </w:rPr>
        <w:t xml:space="preserve">provide examples </w:t>
      </w:r>
      <w:del w:id="378" w:author="Simon Carrignon" w:date="2015-12-22T14:07:00Z">
        <w:r>
          <w:rPr>
            <w:rFonts w:cs="Courier New" w:ascii="Courier New" w:hAnsi="Courier New"/>
          </w:rPr>
          <w:delText xml:space="preserve">and concrete experiences </w:delText>
        </w:r>
      </w:del>
      <w:r>
        <w:rPr>
          <w:rFonts w:cs="Courier New" w:ascii="Courier New" w:hAnsi="Courier New"/>
        </w:rPr>
        <w:t xml:space="preserve">from the EPNet project, where the emphasis is on providing historians with computational tools </w:t>
      </w:r>
      <w:del w:id="379" w:author="Bernardo Rondelli" w:date="2015-12-22T09:17:00Z">
        <w:r>
          <w:rPr>
            <w:rFonts w:cs="Courier New" w:ascii="Courier New" w:hAnsi="Courier New"/>
          </w:rPr>
          <w:delText xml:space="preserve">to compare, aggregate, measure, geo-localise, and search data about </w:delText>
        </w:r>
      </w:del>
      <w:del w:id="380" w:author="Bernardo Rondelli" w:date="2015-12-22T09:13:00Z">
        <w:r>
          <w:rPr>
            <w:rFonts w:cs="Courier New" w:ascii="Courier New" w:hAnsi="Courier New"/>
          </w:rPr>
          <w:delText>latin and greek</w:delText>
        </w:r>
      </w:del>
      <w:del w:id="381" w:author="Bernardo Rondelli" w:date="2015-12-22T09:17:00Z">
        <w:r>
          <w:rPr>
            <w:rFonts w:cs="Courier New" w:ascii="Courier New" w:hAnsi="Courier New"/>
          </w:rPr>
          <w:delText xml:space="preserve"> inscriptions on amphoras </w:delText>
        </w:r>
      </w:del>
      <w:r>
        <w:rPr>
          <w:rFonts w:cs="Courier New" w:ascii="Courier New" w:hAnsi="Courier New"/>
        </w:rPr>
        <w:t>for</w:t>
      </w:r>
      <w:ins w:id="382" w:author="Bernardo Rondelli" w:date="2015-12-22T09:13:00Z">
        <w:r>
          <w:rPr>
            <w:rFonts w:cs="Courier New" w:ascii="Courier New" w:hAnsi="Courier New"/>
          </w:rPr>
          <w:t xml:space="preserve"> understanding the political and economical implications behind</w:t>
        </w:r>
      </w:ins>
      <w:r>
        <w:rPr>
          <w:rFonts w:cs="Courier New" w:ascii="Courier New" w:hAnsi="Courier New"/>
        </w:rPr>
        <w:t xml:space="preserve"> food </w:t>
      </w:r>
      <w:ins w:id="383" w:author="Bernardo Rondelli" w:date="2015-12-22T09:13:00Z">
        <w:r>
          <w:rPr>
            <w:rFonts w:cs="Courier New" w:ascii="Courier New" w:hAnsi="Courier New"/>
          </w:rPr>
          <w:t xml:space="preserve">production and </w:t>
        </w:r>
      </w:ins>
      <w:del w:id="384" w:author="Bernardo Rondelli" w:date="2015-12-22T09:13:00Z">
        <w:r>
          <w:rPr>
            <w:rFonts w:cs="Courier New" w:ascii="Courier New" w:hAnsi="Courier New"/>
          </w:rPr>
          <w:delText>transportation</w:delText>
        </w:r>
      </w:del>
      <w:ins w:id="385" w:author="Bernardo Rondelli" w:date="2015-12-22T09:13:00Z">
        <w:r>
          <w:rPr>
            <w:rFonts w:cs="Courier New" w:ascii="Courier New" w:hAnsi="Courier New"/>
          </w:rPr>
          <w:t>distribution</w:t>
        </w:r>
      </w:ins>
      <w:ins w:id="386" w:author="Bernardo Rondelli" w:date="2015-12-22T09:14:00Z">
        <w:r>
          <w:rPr>
            <w:rFonts w:cs="Courier New" w:ascii="Courier New" w:hAnsi="Courier New"/>
          </w:rPr>
          <w:t xml:space="preserve"> along the Roman Empire</w:t>
        </w:r>
      </w:ins>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pPr>
      <w:del w:id="387" w:author="Bernardo Rondelli" w:date="2015-12-22T09:15:00Z">
        <w:r>
          <w:rPr>
            <w:rFonts w:cs="Courier New" w:ascii="Courier New" w:hAnsi="Courier New"/>
          </w:rPr>
          <w:delText xml:space="preserve">In particular, the ERC Advanced Grant EPNet </w:delText>
        </w:r>
      </w:del>
    </w:p>
    <w:p>
      <w:pPr>
        <w:pStyle w:val="PlainText"/>
        <w:rPr/>
      </w:pPr>
      <w:del w:id="388" w:author="Bernardo Rondelli" w:date="2015-12-22T09:15:00Z">
        <w:r>
          <w:rPr>
            <w:rFonts w:cs="Courier New" w:ascii="Courier New" w:hAnsi="Courier New"/>
          </w:rPr>
          <w:delText>%(“Production and distribution of food during the Ro- man Empire: Economics and Political Dynamics”, ERC-2013-ADG 340828), started in March 2014, %%%maybe we can skip it for the bastract?</w:delText>
        </w:r>
      </w:del>
    </w:p>
    <w:p>
      <w:pPr>
        <w:pStyle w:val="PlainText"/>
        <w:rPr/>
      </w:pPr>
      <w:del w:id="389" w:author="Bernardo Rondelli" w:date="2015-12-22T09:15:00Z">
        <w:r>
          <w:rPr>
            <w:rFonts w:cs="Courier New" w:ascii="Courier New" w:hAnsi="Courier New"/>
          </w:rPr>
          <w:delText xml:space="preserve">aims at setting up an innovative framework to investigate the mechanisms and characteristics of the commercial trade system during the Roman Empire. </w:delText>
        </w:r>
      </w:del>
      <w:del w:id="390" w:author="Bernardo Rondelli" w:date="2015-12-22T09:17:00Z">
        <w:r>
          <w:rPr>
            <w:rFonts w:cs="Courier New" w:ascii="Courier New" w:hAnsi="Courier New"/>
          </w:rPr>
          <w:delText xml:space="preserve">The main objective of EPNet is to create an interdisciplinary experimental laboratory </w:delText>
        </w:r>
      </w:del>
      <w:del w:id="391" w:author="Bernardo Rondelli" w:date="2015-12-22T09:15:00Z">
        <w:r>
          <w:rPr>
            <w:rFonts w:cs="Courier New" w:ascii="Courier New" w:hAnsi="Courier New"/>
          </w:rPr>
          <w:delText xml:space="preserve">%(the project team includes specialists from Social Sciences and Humanities and from Physical, and Computer Sciences) %%let's assume that it's include in ``interdisciplinary'' </w:delText>
        </w:r>
      </w:del>
    </w:p>
    <w:p>
      <w:pPr>
        <w:pStyle w:val="PlainText"/>
        <w:rPr/>
      </w:pPr>
      <w:del w:id="392" w:author="Bernardo Rondelli" w:date="2015-12-22T09:17:00Z">
        <w:r>
          <w:rPr>
            <w:rFonts w:cs="Courier New" w:ascii="Courier New" w:hAnsi="Courier New"/>
          </w:rPr>
          <w:delText>for the exploration, validation and falsification of existing theories, and for the formulation of new ones. This approach is made possible by (i) a large dataset of existing empirical data about Roman amphorae and their associated epigraphy %(Fig.1) if we add that we need to add the figure, but maybe we can skip it also?</w:delText>
        </w:r>
      </w:del>
    </w:p>
    <w:p>
      <w:pPr>
        <w:pStyle w:val="PlainText"/>
        <w:rPr/>
      </w:pPr>
      <w:del w:id="393" w:author="Bernardo Rondelli" w:date="2015-12-22T09:17:00Z">
        <w:r>
          <w:rPr>
            <w:rFonts w:cs="Courier New" w:ascii="Courier New" w:hAnsi="Courier New"/>
          </w:rPr>
          <w:delText>that has been created during the last 2 decades and (ii) the front line theoretical research done by historians on the political and economic aspects of the Roman trade system.</w:delText>
        </w:r>
      </w:del>
    </w:p>
    <w:p>
      <w:pPr>
        <w:pStyle w:val="PlainText"/>
        <w:rPr>
          <w:rFonts w:ascii="Courier New" w:hAnsi="Courier New" w:cs="Courier New"/>
        </w:rPr>
      </w:pPr>
      <w:del w:id="394" w:author="Bernardo Rondelli" w:date="2015-12-22T09:17:00Z">
        <w:r>
          <w:rPr>
            <w:rFonts w:cs="Courier New" w:ascii="Courier New" w:hAnsi="Courier New"/>
          </w:rPr>
        </w:r>
      </w:del>
    </w:p>
    <w:p>
      <w:pPr>
        <w:pStyle w:val="PlainText"/>
        <w:rPr/>
      </w:pPr>
      <w:r>
        <w:rPr>
          <w:rFonts w:cs="Courier New" w:ascii="Courier New" w:hAnsi="Courier New"/>
        </w:rPr>
        <w:t xml:space="preserve">The computational infrastructure of the EPNet project takes the form of a ``Virtual Research Environment'' offering: (i) a conceptual layer (ontology) driving the access to datasets stored into fragmented, heterogeneous and distributed digital repositories; (ii) a platform for sharing of expert knowledge on characterisation, typology and dating of Roman Empire </w:t>
      </w:r>
      <w:del w:id="395" w:author="Simon Carrignon" w:date="2015-12-22T15:46:00Z">
        <w:r>
          <w:rPr>
            <w:rFonts w:cs="Courier New" w:ascii="Courier New" w:hAnsi="Courier New"/>
          </w:rPr>
          <w:delText>epigraphies/</w:delText>
        </w:r>
      </w:del>
      <w:r>
        <w:rPr>
          <w:rFonts w:cs="Courier New" w:ascii="Courier New" w:hAnsi="Courier New"/>
        </w:rPr>
        <w:t>artefacts; (iii) dedicated data visualisations and analytics tools, such as statistical inference and computer-based simulation. By taking into consideration the design and development of such a computational infrastructure, the EPNet epistemological framework</w:t>
      </w:r>
      <w:del w:id="396" w:author="Simon Carrignon" w:date="2015-12-22T11:59:00Z">
        <w:r>
          <w:rPr>
            <w:rFonts w:cs="Courier New" w:ascii="Courier New" w:hAnsi="Courier New"/>
          </w:rPr>
          <w:delText xml:space="preserve"> we are working with</w:delText>
        </w:r>
      </w:del>
      <w:r>
        <w:rPr>
          <w:rFonts w:cs="Courier New" w:ascii="Courier New" w:hAnsi="Courier New"/>
        </w:rPr>
        <w:t xml:space="preserve"> is aiming to address three main problems: (i) structuring and making accessible large collections of data through the Web, (ii) providing a formally defined, unambiguous, framework for analysing the data and exporting them in a way that can be further manipulated by co</w:t>
      </w:r>
      <w:bookmarkStart w:id="0" w:name="_GoBack"/>
      <w:bookmarkEnd w:id="0"/>
      <w:r>
        <w:rPr>
          <w:rFonts w:cs="Courier New" w:ascii="Courier New" w:hAnsi="Courier New"/>
        </w:rPr>
        <w:t>mputer simulation algorithms</w:t>
      </w:r>
      <w:del w:id="397" w:author="Simon Carrignon" w:date="2015-12-22T14:07:00Z">
        <w:r>
          <w:rPr>
            <w:rFonts w:cs="Courier New" w:ascii="Courier New" w:hAnsi="Courier New"/>
          </w:rPr>
          <w:delText>,</w:delText>
        </w:r>
      </w:del>
      <w:r>
        <w:rPr>
          <w:rFonts w:cs="Courier New" w:ascii="Courier New" w:hAnsi="Courier New"/>
        </w:rPr>
        <w:t xml:space="preserve"> and complex network analysis, and (iii) making each collection of data integrable with other complementary data sources.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pPr>
      <w:r>
        <w:rPr>
          <w:rFonts w:cs="Courier New" w:ascii="Courier New" w:hAnsi="Courier New"/>
        </w:rPr>
        <w:t>\end{document}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del w:id="398" w:author="Simon Carrignon" w:date="2015-12-22T14:08:00Z">
        <w:r>
          <w:rPr>
            <w:rFonts w:cs="Courier New" w:ascii="Courier New" w:hAnsi="Courier New"/>
          </w:rPr>
        </w:r>
      </w:del>
    </w:p>
    <w:p>
      <w:pPr>
        <w:pStyle w:val="PlainText"/>
        <w:rPr>
          <w:rFonts w:ascii="Courier New" w:hAnsi="Courier New" w:cs="Courier New"/>
        </w:rPr>
      </w:pPr>
      <w:del w:id="399" w:author="Simon Carrignon" w:date="2015-12-22T14:08:00Z">
        <w:r>
          <w:rPr>
            <w:rFonts w:cs="Courier New" w:ascii="Courier New" w:hAnsi="Courier New"/>
          </w:rPr>
        </w:r>
      </w:del>
    </w:p>
    <w:p>
      <w:pPr>
        <w:pStyle w:val="PlainText"/>
        <w:rPr/>
      </w:pPr>
      <w:r>
        <w:rPr/>
      </w:r>
    </w:p>
    <w:sectPr>
      <w:type w:val="nextPage"/>
      <w:pgSz w:w="11906" w:h="16838"/>
      <w:pgMar w:left="909" w:right="909" w:header="0" w:top="1417" w:footer="0" w:bottom="1134"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rnardo Rondelli" w:date="2015-12-22T08:45:00Z" w:initials="BR">
    <w:p>
      <w:r>
        <w:rPr/>
        <w:t xml:space="preserve"> I would avoid this</w:t>
      </w:r>
    </w:p>
  </w:comment>
  <w:comment w:id="1" w:author="Bernardo Rondelli" w:date="2015-12-22T08:47:00Z" w:initials="BR">
    <w:p>
      <w:r>
        <w:rPr/>
        <w:t>I prefer this tile</w:t>
      </w:r>
    </w:p>
  </w:comment>
  <w:comment w:id="2" w:author="Simon Carrignon" w:date="2015-12-22T11:39:26Z" w:initials="SC">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(just a reminder here  the list of author and the title won't appear in the final pdf)</w:t>
      </w:r>
    </w:p>
  </w:comment>
  <w:comment w:id="3" w:author="Bernardo Rondelli" w:date="2015-12-22T08:53:00Z" w:initials="BR">
    <w:p>
      <w:r>
        <w:rPr/>
        <w:t>Just for your info, this concept is well known in archaeological theory as “middle range theory” - https://en.wikipedia.org/wiki/Middle-range_theory_(archaeology)</w:t>
      </w:r>
    </w:p>
  </w:comment>
  <w:comment w:id="4" w:author="Bernardo Rondelli" w:date="2015-12-22T08:53:00Z" w:initials="BR">
    <w:p>
      <w:r>
        <w:rPr/>
        <w:t>Just for your info, this concept is well known in archaeological theory as “middle range theory” - https://en.wikipedia.org/wiki/Middle-range_theory_(archaeology)</w:t>
      </w:r>
    </w:p>
  </w:comment>
  <w:comment w:id="5" w:author="Bernardo Rondelli" w:date="2015-12-22T09:08:00Z" w:initials="BR">
    <w:p>
      <w:r>
        <w:rPr/>
        <w:t>http://link.springer.com/article/10.1007/s10816-014-9209-8</w:t>
      </w:r>
    </w:p>
  </w:comment>
  <w:comment w:id="6" w:author="Bernardo Rondelli" w:date="2015-12-22T08:57:00Z" w:initials="BR">
    <w:p>
      <w:r>
        <w:rPr/>
        <w:t>What do you mean here by informal?</w:t>
      </w:r>
    </w:p>
  </w:comment>
  <w:comment w:id="7" w:author="Bernardo Rondelli" w:date="2015-12-22T09:05:00Z" w:initials="BR">
    <w:p>
      <w:r>
        <w:rPr/>
        <w:t xml:space="preserve">Too long sentence. I’m lost here. Please make this shorter and clearer. </w:t>
      </w:r>
    </w:p>
  </w:comment>
  <w:comment w:id="8" w:author="Bernardo Rondelli" w:date="2015-12-22T09:10:00Z" w:initials="BR">
    <w:p>
      <w:r>
        <w:rPr/>
        <w:t xml:space="preserve">Not clear sentence. Express better or remove. This is redundant. </w:t>
      </w:r>
    </w:p>
  </w:comment>
  <w:comment w:id="9" w:author="Bernardo Rondelli" w:date="2015-12-22T09:12:00Z" w:initials="BR">
    <w:p>
      <w:r>
        <w:rPr/>
        <w:t>Very nice sentence! I like it!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w:altName w:val="Courier New"/>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2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unhideWhenUsed/>
    <w:qFormat/>
    <w:rPr/>
  </w:style>
  <w:style w:type="character" w:styleId="PlainTextChar" w:customStyle="1">
    <w:name w:val="Plain Text Char"/>
    <w:basedOn w:val="DefaultParagraphFont"/>
    <w:link w:val="PlainText"/>
    <w:uiPriority w:val="99"/>
    <w:qFormat/>
    <w:rsid w:val="000d7a66"/>
    <w:rPr>
      <w:rFonts w:ascii="Courier" w:hAnsi="Courier"/>
      <w:sz w:val="21"/>
      <w:szCs w:val="21"/>
    </w:rPr>
  </w:style>
  <w:style w:type="character" w:styleId="Annotationreference">
    <w:name w:val="annotation reference"/>
    <w:basedOn w:val="DefaultParagraphFont"/>
    <w:uiPriority w:val="99"/>
    <w:semiHidden/>
    <w:unhideWhenUsed/>
    <w:qFormat/>
    <w:rsid w:val="00d0641f"/>
    <w:rPr>
      <w:sz w:val="18"/>
      <w:szCs w:val="18"/>
    </w:rPr>
  </w:style>
  <w:style w:type="character" w:styleId="CommentTextChar" w:customStyle="1">
    <w:name w:val="Comment Text Char"/>
    <w:basedOn w:val="DefaultParagraphFont"/>
    <w:link w:val="CommentText"/>
    <w:uiPriority w:val="99"/>
    <w:semiHidden/>
    <w:qFormat/>
    <w:rsid w:val="00d0641f"/>
    <w:rPr/>
  </w:style>
  <w:style w:type="character" w:styleId="CommentSubjectChar" w:customStyle="1">
    <w:name w:val="Comment Subject Char"/>
    <w:basedOn w:val="CommentTextChar"/>
    <w:link w:val="CommentSubject"/>
    <w:uiPriority w:val="99"/>
    <w:semiHidden/>
    <w:qFormat/>
    <w:rsid w:val="00d0641f"/>
    <w:rPr>
      <w:b/>
      <w:bCs/>
      <w:sz w:val="20"/>
      <w:szCs w:val="20"/>
    </w:rPr>
  </w:style>
  <w:style w:type="character" w:styleId="BalloonTextChar" w:customStyle="1">
    <w:name w:val="Balloon Text Char"/>
    <w:basedOn w:val="DefaultParagraphFont"/>
    <w:link w:val="BalloonText"/>
    <w:uiPriority w:val="99"/>
    <w:semiHidden/>
    <w:qFormat/>
    <w:rsid w:val="00d0641f"/>
    <w:rPr>
      <w:rFonts w:ascii="Times New Roman" w:hAnsi="Times New Roman" w:cs="Times New Roman"/>
      <w:sz w:val="18"/>
      <w:szCs w:val="18"/>
    </w:rPr>
  </w:style>
  <w:style w:type="character" w:styleId="InternetLink">
    <w:name w:val="Internet Link"/>
    <w:basedOn w:val="DefaultParagraphFont"/>
    <w:uiPriority w:val="99"/>
    <w:unhideWhenUsed/>
    <w:rsid w:val="00d45990"/>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0d7a66"/>
    <w:pPr/>
    <w:rPr>
      <w:rFonts w:ascii="Courier" w:hAnsi="Courier"/>
      <w:sz w:val="21"/>
      <w:szCs w:val="21"/>
    </w:rPr>
  </w:style>
  <w:style w:type="paragraph" w:styleId="Annotationtext">
    <w:name w:val="annotation text"/>
    <w:basedOn w:val="Normal"/>
    <w:link w:val="CommentTextChar"/>
    <w:uiPriority w:val="99"/>
    <w:semiHidden/>
    <w:unhideWhenUsed/>
    <w:qFormat/>
    <w:rsid w:val="00d0641f"/>
    <w:pPr/>
    <w:rPr/>
  </w:style>
  <w:style w:type="paragraph" w:styleId="Annotationsubject">
    <w:name w:val="annotation subject"/>
    <w:basedOn w:val="Annotationtext"/>
    <w:link w:val="CommentSubjectChar"/>
    <w:uiPriority w:val="99"/>
    <w:semiHidden/>
    <w:unhideWhenUsed/>
    <w:qFormat/>
    <w:rsid w:val="00d0641f"/>
    <w:pPr/>
    <w:rPr>
      <w:b/>
      <w:bCs/>
      <w:sz w:val="20"/>
      <w:szCs w:val="20"/>
    </w:rPr>
  </w:style>
  <w:style w:type="paragraph" w:styleId="BalloonText">
    <w:name w:val="Balloon Text"/>
    <w:basedOn w:val="Normal"/>
    <w:link w:val="BalloonTextChar"/>
    <w:uiPriority w:val="99"/>
    <w:semiHidden/>
    <w:unhideWhenUsed/>
    <w:qFormat/>
    <w:rsid w:val="00d0641f"/>
    <w:pPr/>
    <w:rPr>
      <w:rFonts w:ascii="Times New Roman" w:hAnsi="Times New Roman" w:cs="Times New Roman"/>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LibreOffice/5.0.3.2$Linux_X86_64 LibreOffice_project/00m0$Build-2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2015-12-22T07:45:00Z</dcterms:created>
  <dc:creator>Bernardo Rondelli</dc:creator>
  <dc:language>es-ES</dc:language>
  <cp:lastModifiedBy>Simon Carrignon</cp:lastModifiedBy>
  <dcterms:modified xsi:type="dcterms:W3CDTF">2015-12-22T16:19:05Z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